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D2C7B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</w:p>
    <w:p w14:paraId="1E105CCD" w14:textId="0FB03EA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Date</w:t>
      </w:r>
      <w:r w:rsidR="00DC1637">
        <w:rPr>
          <w:rFonts w:ascii="Times New Roman" w:hAnsi="Times New Roman"/>
          <w:sz w:val="24"/>
          <w:szCs w:val="24"/>
        </w:rPr>
        <w:t>: 8/</w:t>
      </w:r>
      <w:r w:rsidR="0070402F">
        <w:rPr>
          <w:rFonts w:ascii="Times New Roman" w:hAnsi="Times New Roman"/>
          <w:sz w:val="24"/>
          <w:szCs w:val="24"/>
        </w:rPr>
        <w:t>30</w:t>
      </w:r>
      <w:r w:rsidRPr="00BE0A90">
        <w:rPr>
          <w:rFonts w:ascii="Times New Roman" w:hAnsi="Times New Roman"/>
          <w:sz w:val="24"/>
          <w:szCs w:val="24"/>
        </w:rPr>
        <w:t>/2017</w:t>
      </w:r>
    </w:p>
    <w:p w14:paraId="74C4F072" w14:textId="77777777" w:rsidR="001C367C" w:rsidRPr="00BE0A90" w:rsidRDefault="001C367C" w:rsidP="001C367C">
      <w:pPr>
        <w:rPr>
          <w:rFonts w:ascii="Times New Roman" w:hAnsi="Times New Roman"/>
          <w:sz w:val="24"/>
          <w:szCs w:val="24"/>
        </w:rPr>
      </w:pPr>
    </w:p>
    <w:p w14:paraId="42494CA9" w14:textId="6EF10416" w:rsidR="001C367C" w:rsidRPr="00BE0A90" w:rsidRDefault="00A94BB8" w:rsidP="001C367C">
      <w:pPr>
        <w:rPr>
          <w:rFonts w:ascii="Times New Roman" w:hAnsi="Times New Roman"/>
          <w:sz w:val="24"/>
          <w:szCs w:val="24"/>
          <w:lang w:eastAsia="zh-CN"/>
        </w:rPr>
      </w:pPr>
      <w:r w:rsidRPr="00BE0A90">
        <w:rPr>
          <w:rFonts w:ascii="Times New Roman" w:hAnsi="Times New Roman"/>
          <w:b/>
          <w:sz w:val="24"/>
          <w:szCs w:val="24"/>
        </w:rPr>
        <w:t>Attendees</w:t>
      </w:r>
      <w:r w:rsidRPr="00BE0A90">
        <w:rPr>
          <w:rFonts w:ascii="Times New Roman" w:hAnsi="Times New Roman"/>
          <w:sz w:val="24"/>
          <w:szCs w:val="24"/>
        </w:rPr>
        <w:t>:</w:t>
      </w:r>
      <w:r w:rsidR="001C367C" w:rsidRPr="00BE0A90">
        <w:rPr>
          <w:rFonts w:ascii="Times New Roman" w:hAnsi="Times New Roman"/>
          <w:sz w:val="24"/>
          <w:szCs w:val="24"/>
        </w:rPr>
        <w:t xml:space="preserve"> </w:t>
      </w:r>
      <w:r w:rsidR="00547F06" w:rsidRPr="00BE0A90">
        <w:rPr>
          <w:rFonts w:ascii="Times New Roman" w:hAnsi="Times New Roman"/>
          <w:sz w:val="24"/>
          <w:szCs w:val="24"/>
        </w:rPr>
        <w:t>Helen</w:t>
      </w:r>
      <w:r w:rsidR="00547F06">
        <w:rPr>
          <w:rFonts w:ascii="Times New Roman" w:hAnsi="Times New Roman"/>
          <w:sz w:val="24"/>
          <w:szCs w:val="24"/>
        </w:rPr>
        <w:t xml:space="preserve">, Asiyah, </w:t>
      </w:r>
      <w:proofErr w:type="spellStart"/>
      <w:r w:rsidR="00547F06">
        <w:rPr>
          <w:rFonts w:ascii="Times New Roman" w:hAnsi="Times New Roman"/>
          <w:sz w:val="24"/>
          <w:szCs w:val="24"/>
        </w:rPr>
        <w:t>Chul</w:t>
      </w:r>
      <w:proofErr w:type="spellEnd"/>
      <w:r w:rsidR="00547F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7F06">
        <w:rPr>
          <w:rFonts w:ascii="Times New Roman" w:hAnsi="Times New Roman"/>
          <w:sz w:val="24"/>
          <w:szCs w:val="24"/>
        </w:rPr>
        <w:t>Ahn</w:t>
      </w:r>
      <w:proofErr w:type="spellEnd"/>
      <w:r w:rsidR="00547F06">
        <w:rPr>
          <w:rFonts w:ascii="Times New Roman" w:hAnsi="Times New Roman"/>
          <w:sz w:val="24"/>
          <w:szCs w:val="24"/>
        </w:rPr>
        <w:t xml:space="preserve">, </w:t>
      </w:r>
      <w:r w:rsidR="00547F06" w:rsidRPr="00BE0A90">
        <w:rPr>
          <w:rFonts w:ascii="Times New Roman" w:hAnsi="Times New Roman"/>
          <w:sz w:val="24"/>
          <w:szCs w:val="24"/>
        </w:rPr>
        <w:t>Yage</w:t>
      </w:r>
      <w:r w:rsidR="00547F06">
        <w:rPr>
          <w:rFonts w:ascii="Times New Roman" w:hAnsi="Times New Roman"/>
          <w:sz w:val="24"/>
          <w:szCs w:val="24"/>
        </w:rPr>
        <w:t xml:space="preserve"> and</w:t>
      </w:r>
      <w:r w:rsidR="00547F06" w:rsidRPr="00BE0A90">
        <w:rPr>
          <w:rFonts w:ascii="Times New Roman" w:hAnsi="Times New Roman"/>
          <w:sz w:val="24"/>
          <w:szCs w:val="24"/>
        </w:rPr>
        <w:t xml:space="preserve"> Zheng</w:t>
      </w:r>
    </w:p>
    <w:p w14:paraId="110EC3FE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7E819D85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Discussed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5CC2F70A" w14:textId="2C95E179" w:rsidR="008B082D" w:rsidRDefault="00547F06" w:rsidP="00547F06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</w:t>
      </w:r>
      <w:r w:rsidR="009B1B15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quality control result</w:t>
      </w:r>
      <w:r w:rsidR="009B1B15">
        <w:rPr>
          <w:rFonts w:ascii="Times New Roman" w:hAnsi="Times New Roman"/>
          <w:sz w:val="24"/>
          <w:szCs w:val="24"/>
        </w:rPr>
        <w:t>, develop method to trade off false positive and false negative</w:t>
      </w:r>
      <w:r>
        <w:rPr>
          <w:rFonts w:ascii="Times New Roman" w:hAnsi="Times New Roman"/>
          <w:sz w:val="24"/>
          <w:szCs w:val="24"/>
        </w:rPr>
        <w:t xml:space="preserve"> [</w:t>
      </w:r>
      <w:r w:rsidRPr="00547F06">
        <w:rPr>
          <w:rFonts w:ascii="Times New Roman" w:hAnsi="Times New Roman"/>
          <w:sz w:val="24"/>
          <w:szCs w:val="24"/>
        </w:rPr>
        <w:t>Copy of 2_Quality_Control_Data_Asiyah</w:t>
      </w:r>
      <w:r>
        <w:rPr>
          <w:rFonts w:ascii="Times New Roman" w:hAnsi="Times New Roman"/>
          <w:sz w:val="24"/>
          <w:szCs w:val="24"/>
        </w:rPr>
        <w:t>.xlsx]</w:t>
      </w:r>
    </w:p>
    <w:p w14:paraId="049D5D24" w14:textId="5F43ED16" w:rsidR="00547F06" w:rsidRDefault="009B1B15" w:rsidP="009B1B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Reviewed updated word frequency and add new item to keyword list [</w:t>
      </w:r>
      <w:r w:rsidRPr="009B1B15">
        <w:rPr>
          <w:rFonts w:ascii="Times New Roman" w:hAnsi="Times New Roman"/>
          <w:sz w:val="24"/>
          <w:szCs w:val="24"/>
        </w:rPr>
        <w:t>3_Keywords_Word_Frequency_0830</w:t>
      </w:r>
      <w:r>
        <w:rPr>
          <w:rFonts w:ascii="Times New Roman" w:hAnsi="Times New Roman"/>
          <w:sz w:val="24"/>
          <w:szCs w:val="24"/>
        </w:rPr>
        <w:t>.xlsx]</w:t>
      </w:r>
    </w:p>
    <w:p w14:paraId="2475447B" w14:textId="33287969" w:rsidR="009B1B15" w:rsidRPr="00BE0A90" w:rsidRDefault="009B1B15" w:rsidP="009B1B15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Discussed solutions to conflicted records, some records need manually check in the future. [ </w:t>
      </w:r>
      <w:r w:rsidRPr="009B1B15">
        <w:rPr>
          <w:rFonts w:ascii="Times New Roman" w:hAnsi="Times New Roman"/>
          <w:sz w:val="24"/>
          <w:szCs w:val="24"/>
        </w:rPr>
        <w:t>4_Conflicted_Records</w:t>
      </w:r>
      <w:r>
        <w:rPr>
          <w:rFonts w:ascii="Times New Roman" w:hAnsi="Times New Roman"/>
          <w:sz w:val="24"/>
          <w:szCs w:val="24"/>
        </w:rPr>
        <w:t>.xlsx]</w:t>
      </w:r>
    </w:p>
    <w:p w14:paraId="6829A4C0" w14:textId="77777777" w:rsidR="001C367C" w:rsidRPr="00BE0A90" w:rsidRDefault="001C367C" w:rsidP="00951A6F">
      <w:pPr>
        <w:rPr>
          <w:rFonts w:ascii="Times New Roman" w:hAnsi="Times New Roman"/>
          <w:sz w:val="24"/>
          <w:szCs w:val="24"/>
        </w:rPr>
      </w:pPr>
    </w:p>
    <w:p w14:paraId="20A25276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b/>
          <w:sz w:val="24"/>
          <w:szCs w:val="24"/>
        </w:rPr>
        <w:t>Action items</w:t>
      </w:r>
      <w:r w:rsidRPr="00BE0A90">
        <w:rPr>
          <w:rFonts w:ascii="Times New Roman" w:hAnsi="Times New Roman"/>
          <w:sz w:val="24"/>
          <w:szCs w:val="24"/>
        </w:rPr>
        <w:t>:</w:t>
      </w:r>
    </w:p>
    <w:p w14:paraId="0E424440" w14:textId="77777777" w:rsidR="00A94BB8" w:rsidRPr="00BE0A90" w:rsidRDefault="00A94BB8" w:rsidP="00951A6F">
      <w:pPr>
        <w:rPr>
          <w:rFonts w:ascii="Times New Roman" w:hAnsi="Times New Roman"/>
          <w:sz w:val="24"/>
          <w:szCs w:val="24"/>
        </w:rPr>
      </w:pPr>
    </w:p>
    <w:p w14:paraId="1F40F463" w14:textId="77777777" w:rsidR="00951A6F" w:rsidRPr="00BE0A90" w:rsidRDefault="00951A6F" w:rsidP="00951A6F">
      <w:pPr>
        <w:rPr>
          <w:rFonts w:ascii="Times New Roman" w:hAnsi="Times New Roman"/>
          <w:sz w:val="24"/>
          <w:szCs w:val="24"/>
        </w:rPr>
      </w:pPr>
      <w:r w:rsidRPr="00BE0A90">
        <w:rPr>
          <w:rFonts w:ascii="Times New Roman" w:hAnsi="Times New Roman"/>
          <w:sz w:val="24"/>
          <w:szCs w:val="24"/>
        </w:rPr>
        <w:t>Yage &amp; Zheng</w:t>
      </w:r>
      <w:r w:rsidR="00BE0A90">
        <w:rPr>
          <w:rFonts w:ascii="Times New Roman" w:hAnsi="Times New Roman"/>
          <w:sz w:val="24"/>
          <w:szCs w:val="24"/>
        </w:rPr>
        <w:t>:</w:t>
      </w:r>
    </w:p>
    <w:p w14:paraId="78AA7918" w14:textId="295EE23D" w:rsidR="001652D7" w:rsidRDefault="001652D7" w:rsidP="001652D7">
      <w:pPr>
        <w:pStyle w:val="ListParagraph"/>
        <w:numPr>
          <w:ilvl w:val="0"/>
          <w:numId w:val="10"/>
        </w:numPr>
        <w:rPr>
          <w:ins w:id="0" w:author="Lin, Yu *" w:date="2017-08-30T11:08:00Z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text mining method to identify different terms of keywords (e.g. breast pain -&gt; painful breast)</w:t>
      </w:r>
    </w:p>
    <w:p w14:paraId="5106289C" w14:textId="25E81927" w:rsidR="00965F57" w:rsidRPr="002A5597" w:rsidDel="00965F57" w:rsidRDefault="00965F57" w:rsidP="00965F57">
      <w:pPr>
        <w:pStyle w:val="ListParagraph"/>
        <w:numPr>
          <w:ilvl w:val="0"/>
          <w:numId w:val="10"/>
        </w:numPr>
        <w:rPr>
          <w:del w:id="1" w:author="Lin, Yu *" w:date="2017-08-30T11:09:00Z"/>
          <w:moveTo w:id="2" w:author="Lin, Yu *" w:date="2017-08-30T11:09:00Z"/>
          <w:rFonts w:ascii="Times New Roman" w:hAnsi="Times New Roman"/>
          <w:sz w:val="24"/>
          <w:szCs w:val="24"/>
        </w:rPr>
      </w:pPr>
      <w:moveToRangeStart w:id="3" w:author="Lin, Yu *" w:date="2017-08-30T11:09:00Z" w:name="move491854700"/>
      <w:moveTo w:id="4" w:author="Lin, Yu *" w:date="2017-08-30T11:09:00Z">
        <w:del w:id="5" w:author="Lin, Yu *" w:date="2017-08-30T11:09:00Z">
          <w:r w:rsidRPr="00965F57" w:rsidDel="00965F57">
            <w:rPr>
              <w:rFonts w:ascii="Times New Roman" w:hAnsi="Times New Roman"/>
              <w:sz w:val="24"/>
              <w:szCs w:val="24"/>
            </w:rPr>
            <w:delText>[Future]</w:delText>
          </w:r>
        </w:del>
      </w:moveTo>
      <w:ins w:id="6" w:author="Lin, Yu *" w:date="2017-08-30T11:09:00Z">
        <w:r w:rsidRPr="00965F57">
          <w:rPr>
            <w:rFonts w:ascii="Times New Roman" w:hAnsi="Times New Roman"/>
            <w:sz w:val="24"/>
            <w:szCs w:val="24"/>
            <w:rPrChange w:id="7" w:author="Lin, Yu *" w:date="2017-08-30T11:09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Filter</w:t>
        </w:r>
      </w:ins>
      <w:moveTo w:id="8" w:author="Lin, Yu *" w:date="2017-08-30T11:09:00Z">
        <w:del w:id="9" w:author="Lin, Yu *" w:date="2017-08-30T11:09:00Z">
          <w:r w:rsidRPr="00965F57" w:rsidDel="00965F57">
            <w:rPr>
              <w:rFonts w:ascii="Times New Roman" w:hAnsi="Times New Roman"/>
              <w:sz w:val="24"/>
              <w:szCs w:val="24"/>
              <w:rPrChange w:id="10" w:author="Lin, Yu *" w:date="2017-08-30T11:09:00Z">
                <w:rPr>
                  <w:rFonts w:ascii="Times New Roman" w:hAnsi="Times New Roman"/>
                  <w:sz w:val="24"/>
                  <w:szCs w:val="24"/>
                </w:rPr>
              </w:rPrChange>
            </w:rPr>
            <w:delText xml:space="preserve"> Detect</w:delText>
          </w:r>
        </w:del>
        <w:r w:rsidRPr="00965F57">
          <w:rPr>
            <w:rFonts w:ascii="Times New Roman" w:hAnsi="Times New Roman"/>
            <w:sz w:val="24"/>
            <w:szCs w:val="24"/>
            <w:rPrChange w:id="11" w:author="Lin, Yu *" w:date="2017-08-30T11:09:00Z">
              <w:rPr>
                <w:rFonts w:ascii="Times New Roman" w:hAnsi="Times New Roman"/>
                <w:sz w:val="24"/>
                <w:szCs w:val="24"/>
              </w:rPr>
            </w:rPrChange>
          </w:rPr>
          <w:t xml:space="preserve"> journal articles from text content</w:t>
        </w:r>
      </w:moveTo>
    </w:p>
    <w:p w14:paraId="5DA0C786" w14:textId="33A44F5C" w:rsidR="00965F57" w:rsidRPr="00965F57" w:rsidDel="00965F57" w:rsidRDefault="00965F57" w:rsidP="001652D7">
      <w:pPr>
        <w:pStyle w:val="ListParagraph"/>
        <w:numPr>
          <w:ilvl w:val="0"/>
          <w:numId w:val="10"/>
        </w:numPr>
        <w:rPr>
          <w:del w:id="12" w:author="Lin, Yu *" w:date="2017-08-30T11:09:00Z"/>
          <w:rFonts w:ascii="Times New Roman" w:hAnsi="Times New Roman"/>
          <w:sz w:val="24"/>
          <w:szCs w:val="24"/>
        </w:rPr>
        <w:pPrChange w:id="13" w:author="Lin, Yu *" w:date="2017-08-30T11:09:00Z">
          <w:pPr>
            <w:pStyle w:val="ListParagraph"/>
            <w:numPr>
              <w:numId w:val="10"/>
            </w:numPr>
            <w:ind w:left="888" w:hanging="528"/>
          </w:pPr>
        </w:pPrChange>
      </w:pPr>
      <w:bookmarkStart w:id="14" w:name="_GoBack"/>
      <w:bookmarkEnd w:id="14"/>
      <w:moveToRangeEnd w:id="3"/>
    </w:p>
    <w:p w14:paraId="1A0146BE" w14:textId="381A08F0" w:rsidR="001652D7" w:rsidRP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652D7">
        <w:rPr>
          <w:rFonts w:ascii="Times New Roman" w:hAnsi="Times New Roman"/>
          <w:sz w:val="24"/>
          <w:szCs w:val="24"/>
          <w:lang w:eastAsia="zh-CN"/>
        </w:rPr>
        <w:t>Develop method to identify duplicate records</w:t>
      </w:r>
    </w:p>
    <w:p w14:paraId="2414DDF5" w14:textId="67BFDDB4" w:rsid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method to deal with word – suspect, confirm, negation</w:t>
      </w:r>
    </w:p>
    <w:p w14:paraId="72A3ACF8" w14:textId="7B67F14B" w:rsidR="001652D7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method to solve some text </w:t>
      </w:r>
      <w:del w:id="15" w:author="Lin, Yu *" w:date="2017-08-30T11:07:00Z">
        <w:r w:rsidDel="00965F57">
          <w:rPr>
            <w:rFonts w:ascii="Times New Roman" w:hAnsi="Times New Roman"/>
            <w:sz w:val="24"/>
            <w:szCs w:val="24"/>
          </w:rPr>
          <w:delText xml:space="preserve">cell </w:delText>
        </w:r>
      </w:del>
      <w:r>
        <w:rPr>
          <w:rFonts w:ascii="Times New Roman" w:hAnsi="Times New Roman"/>
          <w:sz w:val="24"/>
          <w:szCs w:val="24"/>
        </w:rPr>
        <w:t>which is not split by space</w:t>
      </w:r>
    </w:p>
    <w:p w14:paraId="51F8171D" w14:textId="77777777" w:rsidR="008951EA" w:rsidRDefault="001652D7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template for </w:t>
      </w:r>
      <w:r w:rsidR="008951EA">
        <w:rPr>
          <w:rFonts w:ascii="Times New Roman" w:hAnsi="Times New Roman"/>
          <w:sz w:val="24"/>
          <w:szCs w:val="24"/>
        </w:rPr>
        <w:t>dictionary files</w:t>
      </w:r>
    </w:p>
    <w:p w14:paraId="3D0F962E" w14:textId="30271D47" w:rsidR="001652D7" w:rsidRPr="008951EA" w:rsidRDefault="008951EA" w:rsidP="008951EA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 conflicted </w:t>
      </w:r>
      <w:proofErr w:type="gramStart"/>
      <w:r>
        <w:rPr>
          <w:rFonts w:ascii="Times New Roman" w:hAnsi="Times New Roman"/>
          <w:sz w:val="24"/>
          <w:szCs w:val="24"/>
        </w:rPr>
        <w:t>records,</w:t>
      </w:r>
      <w:proofErr w:type="gramEnd"/>
      <w:r>
        <w:rPr>
          <w:rFonts w:ascii="Times New Roman" w:hAnsi="Times New Roman"/>
          <w:sz w:val="24"/>
          <w:szCs w:val="24"/>
        </w:rPr>
        <w:t xml:space="preserve"> a</w:t>
      </w:r>
      <w:r w:rsidR="001652D7">
        <w:rPr>
          <w:rFonts w:ascii="Times New Roman" w:hAnsi="Times New Roman"/>
          <w:sz w:val="24"/>
          <w:szCs w:val="24"/>
        </w:rPr>
        <w:t>dd product code in conflicted records</w:t>
      </w:r>
      <w:r w:rsidR="00965F57">
        <w:rPr>
          <w:rFonts w:ascii="Times New Roman" w:hAnsi="Times New Roman"/>
          <w:sz w:val="24"/>
          <w:szCs w:val="24"/>
        </w:rPr>
        <w:t>.</w:t>
      </w:r>
    </w:p>
    <w:p w14:paraId="2FD73F09" w14:textId="03AFE8DB" w:rsidR="00C77E9F" w:rsidRDefault="008951EA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</w:t>
      </w:r>
      <w:r w:rsidR="009431C8">
        <w:rPr>
          <w:rFonts w:ascii="Times New Roman" w:hAnsi="Times New Roman"/>
          <w:sz w:val="24"/>
          <w:szCs w:val="24"/>
        </w:rPr>
        <w:t>pdate the</w:t>
      </w:r>
      <w:r w:rsidR="00C77E9F">
        <w:rPr>
          <w:rFonts w:ascii="Times New Roman" w:hAnsi="Times New Roman"/>
          <w:sz w:val="24"/>
          <w:szCs w:val="24"/>
        </w:rPr>
        <w:t xml:space="preserve"> word freq</w:t>
      </w:r>
      <w:r w:rsidR="009431C8">
        <w:rPr>
          <w:rFonts w:ascii="Times New Roman" w:hAnsi="Times New Roman"/>
          <w:sz w:val="24"/>
          <w:szCs w:val="24"/>
        </w:rPr>
        <w:t>uency</w:t>
      </w:r>
      <w:r w:rsidR="008D61F4">
        <w:rPr>
          <w:rFonts w:ascii="Times New Roman" w:hAnsi="Times New Roman" w:hint="eastAsia"/>
          <w:sz w:val="24"/>
          <w:szCs w:val="24"/>
          <w:lang w:eastAsia="zh-CN"/>
        </w:rPr>
        <w:t xml:space="preserve"> based on updated methods and new keywords.</w:t>
      </w:r>
    </w:p>
    <w:p w14:paraId="23661867" w14:textId="6F70AF68" w:rsidR="002A5597" w:rsidRPr="002A5597" w:rsidDel="00965F57" w:rsidRDefault="00965F57" w:rsidP="001652D7">
      <w:pPr>
        <w:pStyle w:val="ListParagraph"/>
        <w:numPr>
          <w:ilvl w:val="0"/>
          <w:numId w:val="10"/>
        </w:numPr>
        <w:rPr>
          <w:moveFrom w:id="16" w:author="Lin, Yu *" w:date="2017-08-30T11:09:00Z"/>
          <w:rFonts w:ascii="Times New Roman" w:hAnsi="Times New Roman"/>
          <w:sz w:val="24"/>
          <w:szCs w:val="24"/>
        </w:rPr>
      </w:pPr>
      <w:ins w:id="17" w:author="Lin, Yu *" w:date="2017-08-30T11:09:00Z">
        <w:r w:rsidDel="00965F57">
          <w:rPr>
            <w:rFonts w:ascii="Times New Roman" w:hAnsi="Times New Roman"/>
            <w:sz w:val="24"/>
            <w:szCs w:val="24"/>
          </w:rPr>
          <w:t xml:space="preserve"> </w:t>
        </w:r>
      </w:ins>
      <w:moveFromRangeStart w:id="18" w:author="Lin, Yu *" w:date="2017-08-30T11:09:00Z" w:name="move491854700"/>
      <w:moveFrom w:id="19" w:author="Lin, Yu *" w:date="2017-08-30T11:09:00Z">
        <w:r w:rsidR="002A5597" w:rsidDel="00965F57">
          <w:rPr>
            <w:rFonts w:ascii="Times New Roman" w:hAnsi="Times New Roman"/>
            <w:sz w:val="24"/>
            <w:szCs w:val="24"/>
          </w:rPr>
          <w:t>[Future] Detect journal articles from text content</w:t>
        </w:r>
      </w:moveFrom>
    </w:p>
    <w:moveFromRangeEnd w:id="18"/>
    <w:p w14:paraId="73E6789E" w14:textId="0418B528" w:rsidR="009D5C6C" w:rsidRDefault="0070402F" w:rsidP="001652D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[Future] </w:t>
      </w:r>
      <w:r w:rsidR="008D61F4">
        <w:rPr>
          <w:rFonts w:ascii="Times New Roman" w:hAnsi="Times New Roman"/>
          <w:sz w:val="24"/>
          <w:szCs w:val="24"/>
        </w:rPr>
        <w:t>To d</w:t>
      </w:r>
      <w:r w:rsidR="009D5C6C" w:rsidRPr="009D5C6C">
        <w:rPr>
          <w:rFonts w:ascii="Times New Roman" w:hAnsi="Times New Roman"/>
          <w:sz w:val="24"/>
          <w:szCs w:val="24"/>
        </w:rPr>
        <w:t>evelop statistic</w:t>
      </w:r>
      <w:r w:rsidR="008D275D">
        <w:rPr>
          <w:rFonts w:ascii="Times New Roman" w:hAnsi="Times New Roman"/>
          <w:sz w:val="24"/>
          <w:szCs w:val="24"/>
        </w:rPr>
        <w:t>al analyses</w:t>
      </w:r>
      <w:r w:rsidR="009D5C6C" w:rsidRPr="009D5C6C">
        <w:rPr>
          <w:rFonts w:ascii="Times New Roman" w:hAnsi="Times New Roman"/>
          <w:sz w:val="24"/>
          <w:szCs w:val="24"/>
        </w:rPr>
        <w:t xml:space="preserve"> model</w:t>
      </w:r>
      <w:r w:rsidR="008D275D">
        <w:rPr>
          <w:rFonts w:ascii="Times New Roman" w:hAnsi="Times New Roman"/>
          <w:sz w:val="24"/>
          <w:szCs w:val="24"/>
        </w:rPr>
        <w:t>, e.g.</w:t>
      </w:r>
      <w:r w:rsidR="009D5C6C" w:rsidRPr="009D5C6C">
        <w:rPr>
          <w:rFonts w:ascii="Times New Roman" w:hAnsi="Times New Roman"/>
          <w:sz w:val="24"/>
          <w:szCs w:val="24"/>
        </w:rPr>
        <w:t xml:space="preserve"> logistic regression</w:t>
      </w:r>
      <w:r w:rsidR="008D275D">
        <w:rPr>
          <w:rFonts w:ascii="Times New Roman" w:hAnsi="Times New Roman"/>
          <w:sz w:val="24"/>
          <w:szCs w:val="24"/>
        </w:rPr>
        <w:t xml:space="preserve"> for association analysis.</w:t>
      </w:r>
    </w:p>
    <w:p w14:paraId="293D56E0" w14:textId="77777777" w:rsidR="00601807" w:rsidRPr="00402C48" w:rsidRDefault="00601807" w:rsidP="008867B5">
      <w:pPr>
        <w:rPr>
          <w:rFonts w:ascii="Times New Roman" w:hAnsi="Times New Roman"/>
          <w:sz w:val="24"/>
          <w:szCs w:val="24"/>
        </w:rPr>
      </w:pPr>
    </w:p>
    <w:p w14:paraId="5CE44E1C" w14:textId="09D2455B" w:rsidR="00402C48" w:rsidRPr="00402C48" w:rsidRDefault="009D5C6C" w:rsidP="00402C4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Helen &amp; </w:t>
      </w:r>
      <w:r w:rsidR="00601807" w:rsidRPr="00BE0A90">
        <w:rPr>
          <w:rFonts w:ascii="Times New Roman" w:hAnsi="Times New Roman"/>
          <w:sz w:val="24"/>
          <w:szCs w:val="24"/>
        </w:rPr>
        <w:t>Asiyah</w:t>
      </w:r>
      <w:r w:rsidR="00326BD0">
        <w:rPr>
          <w:rFonts w:ascii="Times New Roman" w:hAnsi="Times New Roman"/>
          <w:sz w:val="24"/>
          <w:szCs w:val="24"/>
        </w:rPr>
        <w:t>:</w:t>
      </w:r>
    </w:p>
    <w:p w14:paraId="6DED698A" w14:textId="3663E0CB" w:rsidR="0070402F" w:rsidRDefault="0070402F" w:rsidP="008D61F4">
      <w:pPr>
        <w:pStyle w:val="ListParagraph"/>
        <w:numPr>
          <w:ilvl w:val="0"/>
          <w:numId w:val="7"/>
        </w:numPr>
        <w:rPr>
          <w:ins w:id="20" w:author="Lin, Yu *" w:date="2017-08-30T11:05:00Z"/>
          <w:rFonts w:ascii="Times New Roman" w:hAnsi="Times New Roman"/>
          <w:sz w:val="24"/>
          <w:szCs w:val="24"/>
        </w:rPr>
      </w:pPr>
      <w:commentRangeStart w:id="21"/>
      <w:r>
        <w:rPr>
          <w:rFonts w:ascii="Times New Roman" w:hAnsi="Times New Roman"/>
          <w:sz w:val="24"/>
          <w:szCs w:val="24"/>
        </w:rPr>
        <w:t>Decide the tradeoff between false positive and false negative for each keyword sub-list</w:t>
      </w:r>
      <w:commentRangeEnd w:id="21"/>
      <w:r w:rsidR="00965F57">
        <w:rPr>
          <w:rStyle w:val="CommentReference"/>
        </w:rPr>
        <w:commentReference w:id="21"/>
      </w:r>
    </w:p>
    <w:p w14:paraId="3D35963F" w14:textId="798B7084" w:rsidR="00965F57" w:rsidRPr="00965F57" w:rsidRDefault="00965F57" w:rsidP="00965F5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  <w:rPrChange w:id="22" w:author="Lin, Yu *" w:date="2017-08-30T11:05:00Z">
            <w:rPr/>
          </w:rPrChange>
        </w:rPr>
      </w:pPr>
      <w:ins w:id="23" w:author="Lin, Yu *" w:date="2017-08-30T11:05:00Z">
        <w:r>
          <w:rPr>
            <w:rFonts w:ascii="Times New Roman" w:hAnsi="Times New Roman"/>
            <w:sz w:val="24"/>
            <w:szCs w:val="24"/>
          </w:rPr>
          <w:t xml:space="preserve">Compare the new QC table and old QC table to see if some </w:t>
        </w:r>
        <w:proofErr w:type="gramStart"/>
        <w:r>
          <w:rPr>
            <w:rFonts w:ascii="Times New Roman" w:hAnsi="Times New Roman"/>
            <w:sz w:val="24"/>
            <w:szCs w:val="24"/>
          </w:rPr>
          <w:t>issues being</w:t>
        </w:r>
        <w:proofErr w:type="gramEnd"/>
        <w:r>
          <w:rPr>
            <w:rFonts w:ascii="Times New Roman" w:hAnsi="Times New Roman"/>
            <w:sz w:val="24"/>
            <w:szCs w:val="24"/>
          </w:rPr>
          <w:t xml:space="preserve"> resolved</w:t>
        </w:r>
        <w:r>
          <w:rPr>
            <w:rFonts w:ascii="Times New Roman" w:hAnsi="Times New Roman"/>
            <w:sz w:val="24"/>
            <w:szCs w:val="24"/>
          </w:rPr>
          <w:t>.</w:t>
        </w:r>
      </w:ins>
    </w:p>
    <w:p w14:paraId="738308A7" w14:textId="3093EFD1" w:rsidR="009431C8" w:rsidRDefault="009D5C6C" w:rsidP="008D61F4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9D5C6C">
        <w:rPr>
          <w:rFonts w:ascii="Times New Roman" w:hAnsi="Times New Roman"/>
          <w:sz w:val="24"/>
          <w:szCs w:val="24"/>
        </w:rPr>
        <w:t xml:space="preserve">Update keywords </w:t>
      </w:r>
      <w:r w:rsidR="0070402F">
        <w:rPr>
          <w:rFonts w:ascii="Times New Roman" w:hAnsi="Times New Roman" w:hint="eastAsia"/>
          <w:sz w:val="24"/>
          <w:szCs w:val="24"/>
          <w:lang w:eastAsia="zh-CN"/>
        </w:rPr>
        <w:t>list and send to Zheng &amp; Yage</w:t>
      </w:r>
      <w:r w:rsidR="001652D7">
        <w:rPr>
          <w:rFonts w:ascii="Times New Roman" w:hAnsi="Times New Roman"/>
          <w:sz w:val="24"/>
          <w:szCs w:val="24"/>
          <w:lang w:eastAsia="zh-CN"/>
        </w:rPr>
        <w:t xml:space="preserve"> (e.g. </w:t>
      </w:r>
      <w:proofErr w:type="spellStart"/>
      <w:r w:rsidR="001652D7">
        <w:rPr>
          <w:rFonts w:ascii="Times New Roman" w:hAnsi="Times New Roman"/>
          <w:sz w:val="24"/>
          <w:szCs w:val="24"/>
          <w:lang w:eastAsia="zh-CN"/>
        </w:rPr>
        <w:t>siltext</w:t>
      </w:r>
      <w:proofErr w:type="spellEnd"/>
      <w:r w:rsidR="001652D7">
        <w:rPr>
          <w:rFonts w:ascii="Times New Roman" w:hAnsi="Times New Roman"/>
          <w:sz w:val="24"/>
          <w:szCs w:val="24"/>
          <w:lang w:eastAsia="zh-CN"/>
        </w:rPr>
        <w:t xml:space="preserve"> for surface type)</w:t>
      </w:r>
    </w:p>
    <w:p w14:paraId="39FD9EC4" w14:textId="03192741" w:rsidR="009F43D0" w:rsidRDefault="002A5597" w:rsidP="002A559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 ontology and rules to combines features (e.g. CD30+ &amp; CD30 positive should be combined)</w:t>
      </w:r>
    </w:p>
    <w:p w14:paraId="7703ABF9" w14:textId="64C5E6A0" w:rsidR="001652D7" w:rsidRDefault="001652D7" w:rsidP="002A559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Update manufacturer standardized name dictionary and send to Zheng &amp; Yage</w:t>
      </w:r>
    </w:p>
    <w:p w14:paraId="172D8076" w14:textId="79749C9F" w:rsidR="00C2582D" w:rsidRPr="002A5597" w:rsidRDefault="00C2582D" w:rsidP="002A5597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Offer journal markers of MAUDE database (the identifier of whether the text is from a journal) and send to Zheng &amp; Yage</w:t>
      </w:r>
    </w:p>
    <w:p w14:paraId="33074DF2" w14:textId="51C08797" w:rsidR="00A633F8" w:rsidRPr="009F43D0" w:rsidRDefault="009F43D0" w:rsidP="009F43D0">
      <w:pPr>
        <w:rPr>
          <w:rFonts w:ascii="Times New Roman" w:hAnsi="Times New Roman"/>
          <w:sz w:val="24"/>
          <w:szCs w:val="24"/>
        </w:rPr>
      </w:pPr>
      <w:r w:rsidRPr="009F43D0">
        <w:rPr>
          <w:rFonts w:ascii="Times New Roman" w:hAnsi="Times New Roman"/>
          <w:sz w:val="24"/>
          <w:szCs w:val="24"/>
        </w:rPr>
        <w:t xml:space="preserve"> </w:t>
      </w:r>
    </w:p>
    <w:p w14:paraId="52A5B388" w14:textId="2EC3132D" w:rsidR="009431C8" w:rsidRPr="008867B5" w:rsidRDefault="009431C8" w:rsidP="008867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[Meeting adjourned.]</w:t>
      </w:r>
    </w:p>
    <w:sectPr w:rsidR="009431C8" w:rsidRPr="0088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1" w:author="Lin, Yu *" w:date="2017-08-30T11:07:00Z" w:initials="LY*">
    <w:p w14:paraId="413E6614" w14:textId="04BA5553" w:rsidR="00965F57" w:rsidRDefault="00965F57">
      <w:pPr>
        <w:pStyle w:val="CommentText"/>
      </w:pPr>
      <w:r>
        <w:rPr>
          <w:rStyle w:val="CommentReference"/>
        </w:rPr>
        <w:annotationRef/>
      </w:r>
      <w:r>
        <w:t>I don’t think we could make a decision on this. It has to go through the test-review illiterate process.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2A06F" w14:textId="77777777" w:rsidR="00AA253C" w:rsidRDefault="00AA253C" w:rsidP="00337E27">
      <w:r>
        <w:separator/>
      </w:r>
    </w:p>
  </w:endnote>
  <w:endnote w:type="continuationSeparator" w:id="0">
    <w:p w14:paraId="0D4D7729" w14:textId="77777777" w:rsidR="00AA253C" w:rsidRDefault="00AA253C" w:rsidP="0033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1B8B5" w14:textId="77777777" w:rsidR="00AA253C" w:rsidRDefault="00AA253C" w:rsidP="00337E27">
      <w:r>
        <w:separator/>
      </w:r>
    </w:p>
  </w:footnote>
  <w:footnote w:type="continuationSeparator" w:id="0">
    <w:p w14:paraId="0FA5FAEB" w14:textId="77777777" w:rsidR="00AA253C" w:rsidRDefault="00AA253C" w:rsidP="0033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18C0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7045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F3696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2549E"/>
    <w:multiLevelType w:val="hybridMultilevel"/>
    <w:tmpl w:val="7848E7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16EE3"/>
    <w:multiLevelType w:val="hybridMultilevel"/>
    <w:tmpl w:val="F51E29E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F2253"/>
    <w:multiLevelType w:val="hybridMultilevel"/>
    <w:tmpl w:val="D2942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731D9"/>
    <w:multiLevelType w:val="hybridMultilevel"/>
    <w:tmpl w:val="D3A8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A747D6"/>
    <w:multiLevelType w:val="multilevel"/>
    <w:tmpl w:val="2484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644895"/>
    <w:multiLevelType w:val="hybridMultilevel"/>
    <w:tmpl w:val="7DE88F0E"/>
    <w:lvl w:ilvl="0" w:tplc="51C2F948">
      <w:start w:val="1"/>
      <w:numFmt w:val="lowerLetter"/>
      <w:lvlText w:val="%1."/>
      <w:lvlJc w:val="left"/>
      <w:pPr>
        <w:ind w:left="888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E1B2C"/>
    <w:multiLevelType w:val="multilevel"/>
    <w:tmpl w:val="18168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DAE771B"/>
    <w:multiLevelType w:val="hybridMultilevel"/>
    <w:tmpl w:val="A34C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9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6F"/>
    <w:rsid w:val="00046865"/>
    <w:rsid w:val="00091F30"/>
    <w:rsid w:val="0009455A"/>
    <w:rsid w:val="001652D7"/>
    <w:rsid w:val="001C367C"/>
    <w:rsid w:val="001D7D91"/>
    <w:rsid w:val="00263D24"/>
    <w:rsid w:val="00287516"/>
    <w:rsid w:val="002A5597"/>
    <w:rsid w:val="00326BD0"/>
    <w:rsid w:val="00337E27"/>
    <w:rsid w:val="003D1E99"/>
    <w:rsid w:val="00402C48"/>
    <w:rsid w:val="00482D39"/>
    <w:rsid w:val="004913C1"/>
    <w:rsid w:val="004C7B84"/>
    <w:rsid w:val="00535D51"/>
    <w:rsid w:val="00547F06"/>
    <w:rsid w:val="0059465B"/>
    <w:rsid w:val="005F54B6"/>
    <w:rsid w:val="00601807"/>
    <w:rsid w:val="006517D4"/>
    <w:rsid w:val="0070402F"/>
    <w:rsid w:val="007C624E"/>
    <w:rsid w:val="007E6EA3"/>
    <w:rsid w:val="00801DB2"/>
    <w:rsid w:val="00802EFD"/>
    <w:rsid w:val="008867B5"/>
    <w:rsid w:val="008951EA"/>
    <w:rsid w:val="008B082D"/>
    <w:rsid w:val="008D275D"/>
    <w:rsid w:val="008D61F4"/>
    <w:rsid w:val="00930D84"/>
    <w:rsid w:val="009431C8"/>
    <w:rsid w:val="00951A6F"/>
    <w:rsid w:val="00965F57"/>
    <w:rsid w:val="009B1B15"/>
    <w:rsid w:val="009D5C6C"/>
    <w:rsid w:val="009F43D0"/>
    <w:rsid w:val="00A633F8"/>
    <w:rsid w:val="00A94BB8"/>
    <w:rsid w:val="00AA253C"/>
    <w:rsid w:val="00AA6AFC"/>
    <w:rsid w:val="00BE0A90"/>
    <w:rsid w:val="00C2582D"/>
    <w:rsid w:val="00C50323"/>
    <w:rsid w:val="00C77E9F"/>
    <w:rsid w:val="00D14CDE"/>
    <w:rsid w:val="00DC1637"/>
    <w:rsid w:val="00E27598"/>
    <w:rsid w:val="00EC1621"/>
    <w:rsid w:val="00EE7451"/>
    <w:rsid w:val="00F411E1"/>
    <w:rsid w:val="00F9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65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27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5C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D5C6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5C6C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6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951A6F"/>
  </w:style>
  <w:style w:type="paragraph" w:styleId="ListParagraph">
    <w:name w:val="List Paragraph"/>
    <w:basedOn w:val="Normal"/>
    <w:uiPriority w:val="34"/>
    <w:qFormat/>
    <w:rsid w:val="00BE0A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35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5D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5D51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5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5D51"/>
    <w:rPr>
      <w:rFonts w:ascii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E27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37E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7E27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9D5C6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9D5C6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5C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Jiang</dc:creator>
  <cp:lastModifiedBy>Lin, Yu *</cp:lastModifiedBy>
  <cp:revision>2</cp:revision>
  <dcterms:created xsi:type="dcterms:W3CDTF">2017-08-30T15:10:00Z</dcterms:created>
  <dcterms:modified xsi:type="dcterms:W3CDTF">2017-08-30T15:10:00Z</dcterms:modified>
</cp:coreProperties>
</file>