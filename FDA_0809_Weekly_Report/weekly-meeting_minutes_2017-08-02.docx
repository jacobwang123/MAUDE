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A6F" w:rsidRPr="00BE0A90" w:rsidRDefault="00951A6F" w:rsidP="00125E48">
      <w:pPr>
        <w:rPr>
          <w:rFonts w:ascii="Times New Roman" w:hAnsi="Times New Roman"/>
          <w:sz w:val="24"/>
          <w:szCs w:val="24"/>
        </w:rPr>
      </w:pPr>
    </w:p>
    <w:p w:rsidR="001C367C" w:rsidRPr="00BE0A90" w:rsidRDefault="001C367C" w:rsidP="00125E48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Date</w:t>
      </w:r>
      <w:r w:rsidRPr="00BE0A90">
        <w:rPr>
          <w:rFonts w:ascii="Times New Roman" w:hAnsi="Times New Roman"/>
          <w:sz w:val="24"/>
          <w:szCs w:val="24"/>
        </w:rPr>
        <w:t>: 8/2/2017</w:t>
      </w:r>
    </w:p>
    <w:p w:rsidR="001C367C" w:rsidRPr="00BE0A90" w:rsidRDefault="001C367C" w:rsidP="00125E48">
      <w:pPr>
        <w:rPr>
          <w:rFonts w:ascii="Times New Roman" w:hAnsi="Times New Roman"/>
          <w:sz w:val="24"/>
          <w:szCs w:val="24"/>
        </w:rPr>
      </w:pPr>
    </w:p>
    <w:p w:rsidR="001C367C" w:rsidRPr="00BE0A90" w:rsidRDefault="00A94BB8" w:rsidP="00125E48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Attendees</w:t>
      </w:r>
      <w:r w:rsidRPr="00BE0A90">
        <w:rPr>
          <w:rFonts w:ascii="Times New Roman" w:hAnsi="Times New Roman"/>
          <w:sz w:val="24"/>
          <w:szCs w:val="24"/>
        </w:rPr>
        <w:t>:</w:t>
      </w:r>
      <w:r w:rsidR="001C367C" w:rsidRPr="00BE0A90">
        <w:rPr>
          <w:rFonts w:ascii="Times New Roman" w:hAnsi="Times New Roman"/>
          <w:sz w:val="24"/>
          <w:szCs w:val="24"/>
        </w:rPr>
        <w:t xml:space="preserve"> Yage, Zheng, </w:t>
      </w:r>
      <w:proofErr w:type="spellStart"/>
      <w:r w:rsidR="001C367C" w:rsidRPr="00BE0A90">
        <w:rPr>
          <w:rFonts w:ascii="Times New Roman" w:hAnsi="Times New Roman"/>
          <w:sz w:val="24"/>
          <w:szCs w:val="24"/>
        </w:rPr>
        <w:t>Asiyah</w:t>
      </w:r>
      <w:proofErr w:type="spellEnd"/>
      <w:r w:rsidR="001C367C" w:rsidRPr="00BE0A90">
        <w:rPr>
          <w:rFonts w:ascii="Times New Roman" w:hAnsi="Times New Roman"/>
          <w:sz w:val="24"/>
          <w:szCs w:val="24"/>
        </w:rPr>
        <w:t xml:space="preserve"> and Helen</w:t>
      </w:r>
    </w:p>
    <w:p w:rsidR="00A94BB8" w:rsidRPr="00BE0A90" w:rsidRDefault="00A94BB8" w:rsidP="00125E48">
      <w:pPr>
        <w:rPr>
          <w:rFonts w:ascii="Times New Roman" w:hAnsi="Times New Roman"/>
          <w:sz w:val="24"/>
          <w:szCs w:val="24"/>
        </w:rPr>
      </w:pPr>
    </w:p>
    <w:p w:rsidR="00A94BB8" w:rsidRPr="00BE0A90" w:rsidRDefault="00A94BB8" w:rsidP="00125E48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Discussed</w:t>
      </w:r>
      <w:r w:rsidRPr="00BE0A90">
        <w:rPr>
          <w:rFonts w:ascii="Times New Roman" w:hAnsi="Times New Roman"/>
          <w:sz w:val="24"/>
          <w:szCs w:val="24"/>
        </w:rPr>
        <w:t>:</w:t>
      </w:r>
    </w:p>
    <w:p w:rsidR="001C367C" w:rsidRPr="00BE0A90" w:rsidRDefault="001C367C" w:rsidP="00125E48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-explained the th</w:t>
      </w:r>
      <w:r w:rsidR="00BE0A90">
        <w:rPr>
          <w:rFonts w:ascii="Times New Roman" w:hAnsi="Times New Roman"/>
          <w:sz w:val="24"/>
          <w:szCs w:val="24"/>
        </w:rPr>
        <w:t xml:space="preserve">ree relational tables in MAUDE, i.e. </w:t>
      </w:r>
      <w:proofErr w:type="spellStart"/>
      <w:r w:rsidR="00BE0A90">
        <w:rPr>
          <w:rFonts w:ascii="Times New Roman" w:hAnsi="Times New Roman"/>
          <w:sz w:val="24"/>
          <w:szCs w:val="24"/>
        </w:rPr>
        <w:t>foitext</w:t>
      </w:r>
      <w:proofErr w:type="spellEnd"/>
      <w:r w:rsidR="00BE0A9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E0A90">
        <w:rPr>
          <w:rFonts w:ascii="Times New Roman" w:hAnsi="Times New Roman"/>
          <w:sz w:val="24"/>
          <w:szCs w:val="24"/>
        </w:rPr>
        <w:t>foidev</w:t>
      </w:r>
      <w:proofErr w:type="spellEnd"/>
      <w:r w:rsidR="00BE0A9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E0A90" w:rsidRPr="00BE0A90">
        <w:rPr>
          <w:rFonts w:ascii="Times New Roman" w:hAnsi="Times New Roman"/>
          <w:sz w:val="24"/>
          <w:szCs w:val="24"/>
        </w:rPr>
        <w:t>mdrfoi</w:t>
      </w:r>
      <w:proofErr w:type="spellEnd"/>
      <w:r w:rsidR="00BE0A90" w:rsidRPr="00BE0A90">
        <w:rPr>
          <w:rFonts w:ascii="Times New Roman" w:hAnsi="Times New Roman"/>
          <w:sz w:val="24"/>
          <w:szCs w:val="24"/>
        </w:rPr>
        <w:t xml:space="preserve"> table</w:t>
      </w:r>
      <w:r w:rsidR="00BE0A90">
        <w:rPr>
          <w:rFonts w:ascii="Times New Roman" w:hAnsi="Times New Roman"/>
          <w:sz w:val="24"/>
          <w:szCs w:val="24"/>
        </w:rPr>
        <w:t>s</w:t>
      </w:r>
    </w:p>
    <w:p w:rsidR="00A94BB8" w:rsidRPr="00BE0A90" w:rsidRDefault="001C367C" w:rsidP="00125E48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-went through updated weekly results, including answers to the following questions.</w:t>
      </w:r>
    </w:p>
    <w:p w:rsidR="001C367C" w:rsidRPr="00BE0A90" w:rsidRDefault="001C367C" w:rsidP="00125E48">
      <w:pPr>
        <w:ind w:left="720"/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Question 1</w:t>
      </w:r>
      <w:ins w:id="0" w:author="Helen Jiang" w:date="2017-08-07T08:25:00Z">
        <w:r w:rsidR="004A26C2">
          <w:rPr>
            <w:rFonts w:ascii="Times New Roman" w:hAnsi="Times New Roman"/>
            <w:sz w:val="24"/>
            <w:szCs w:val="24"/>
          </w:rPr>
          <w:t>:</w:t>
        </w:r>
      </w:ins>
      <w:del w:id="1" w:author="Helen Jiang" w:date="2017-08-07T08:25:00Z">
        <w:r w:rsidRPr="00BE0A90" w:rsidDel="004A26C2">
          <w:rPr>
            <w:rFonts w:ascii="Times New Roman" w:hAnsi="Times New Roman"/>
            <w:sz w:val="24"/>
            <w:szCs w:val="24"/>
          </w:rPr>
          <w:delText>.</w:delText>
        </w:r>
      </w:del>
      <w:r w:rsidRPr="00BE0A90">
        <w:rPr>
          <w:rFonts w:ascii="Times New Roman" w:hAnsi="Times New Roman"/>
          <w:sz w:val="24"/>
          <w:szCs w:val="24"/>
        </w:rPr>
        <w:t xml:space="preserve"> How many BI records are found from MAUDE?</w:t>
      </w:r>
    </w:p>
    <w:p w:rsidR="001C367C" w:rsidRPr="00BE0A90" w:rsidRDefault="001C367C" w:rsidP="00125E48">
      <w:pPr>
        <w:ind w:left="720"/>
        <w:rPr>
          <w:rFonts w:ascii="Times New Roman" w:eastAsia="DengXian" w:hAnsi="Times New Roman"/>
          <w:sz w:val="24"/>
          <w:szCs w:val="24"/>
          <w:lang w:eastAsia="zh-CN"/>
        </w:rPr>
      </w:pPr>
      <w:r w:rsidRPr="001C367C">
        <w:rPr>
          <w:rFonts w:ascii="Times New Roman" w:eastAsia="DengXian" w:hAnsi="Times New Roman"/>
          <w:sz w:val="24"/>
          <w:szCs w:val="24"/>
          <w:lang w:eastAsia="zh-CN"/>
        </w:rPr>
        <w:t>Question 2</w:t>
      </w:r>
      <w:ins w:id="2" w:author="Helen Jiang" w:date="2017-08-07T08:25:00Z">
        <w:r w:rsidR="004A26C2">
          <w:rPr>
            <w:rFonts w:ascii="Times New Roman" w:eastAsia="DengXian" w:hAnsi="Times New Roman"/>
            <w:sz w:val="24"/>
            <w:szCs w:val="24"/>
            <w:lang w:eastAsia="zh-CN"/>
          </w:rPr>
          <w:t>:</w:t>
        </w:r>
      </w:ins>
      <w:del w:id="3" w:author="Helen Jiang" w:date="2017-08-07T08:25:00Z">
        <w:r w:rsidRPr="001C367C" w:rsidDel="004A26C2">
          <w:rPr>
            <w:rFonts w:ascii="Times New Roman" w:eastAsia="DengXian" w:hAnsi="Times New Roman"/>
            <w:sz w:val="24"/>
            <w:szCs w:val="24"/>
            <w:lang w:eastAsia="zh-CN"/>
          </w:rPr>
          <w:delText>.</w:delText>
        </w:r>
      </w:del>
      <w:r w:rsidRPr="001C367C">
        <w:rPr>
          <w:rFonts w:ascii="Times New Roman" w:eastAsia="DengXian" w:hAnsi="Times New Roman"/>
          <w:sz w:val="24"/>
          <w:szCs w:val="24"/>
          <w:lang w:eastAsia="zh-CN"/>
        </w:rPr>
        <w:t xml:space="preserve"> How many ALCL records are found?</w:t>
      </w:r>
    </w:p>
    <w:p w:rsidR="001C367C" w:rsidRPr="00BE0A90" w:rsidRDefault="001C367C" w:rsidP="00125E48">
      <w:pPr>
        <w:ind w:left="720"/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Question 3</w:t>
      </w:r>
      <w:ins w:id="4" w:author="Helen Jiang" w:date="2017-08-07T08:25:00Z">
        <w:r w:rsidR="004A26C2">
          <w:rPr>
            <w:rFonts w:ascii="Times New Roman" w:hAnsi="Times New Roman"/>
            <w:sz w:val="24"/>
            <w:szCs w:val="24"/>
          </w:rPr>
          <w:t>:</w:t>
        </w:r>
      </w:ins>
      <w:del w:id="5" w:author="Helen Jiang" w:date="2017-08-07T08:25:00Z">
        <w:r w:rsidRPr="00BE0A90" w:rsidDel="004A26C2">
          <w:rPr>
            <w:rFonts w:ascii="Times New Roman" w:hAnsi="Times New Roman"/>
            <w:sz w:val="24"/>
            <w:szCs w:val="24"/>
          </w:rPr>
          <w:delText>.</w:delText>
        </w:r>
      </w:del>
      <w:r w:rsidRPr="00BE0A90">
        <w:rPr>
          <w:rFonts w:ascii="Times New Roman" w:hAnsi="Times New Roman"/>
          <w:sz w:val="24"/>
          <w:szCs w:val="24"/>
        </w:rPr>
        <w:t xml:space="preserve"> Investigate duplicated reports in MAUDE database</w:t>
      </w:r>
    </w:p>
    <w:p w:rsidR="001C367C" w:rsidRPr="001C367C" w:rsidRDefault="00BE0A90" w:rsidP="00125E48">
      <w:pPr>
        <w:rPr>
          <w:rFonts w:ascii="Times New Roman" w:eastAsia="DengXian" w:hAnsi="Times New Roman"/>
          <w:sz w:val="24"/>
          <w:szCs w:val="24"/>
          <w:lang w:eastAsia="zh-CN"/>
        </w:rPr>
      </w:pPr>
      <w:proofErr w:type="gramStart"/>
      <w:r w:rsidRPr="00BE0A90">
        <w:rPr>
          <w:rFonts w:ascii="Times New Roman" w:eastAsia="DengXian" w:hAnsi="Times New Roman"/>
          <w:sz w:val="24"/>
          <w:szCs w:val="24"/>
          <w:lang w:eastAsia="zh-CN"/>
        </w:rPr>
        <w:t>-questions about MAUDE annotations and table elements/variables.</w:t>
      </w:r>
      <w:proofErr w:type="gramEnd"/>
    </w:p>
    <w:p w:rsidR="001C367C" w:rsidRPr="00BE0A90" w:rsidRDefault="001C367C" w:rsidP="00125E48">
      <w:pPr>
        <w:rPr>
          <w:rFonts w:ascii="Times New Roman" w:hAnsi="Times New Roman"/>
          <w:sz w:val="24"/>
          <w:szCs w:val="24"/>
        </w:rPr>
      </w:pPr>
    </w:p>
    <w:p w:rsidR="001C367C" w:rsidRPr="00BE0A90" w:rsidRDefault="001C367C" w:rsidP="00125E48">
      <w:pPr>
        <w:rPr>
          <w:rFonts w:ascii="Times New Roman" w:hAnsi="Times New Roman"/>
          <w:sz w:val="24"/>
          <w:szCs w:val="24"/>
        </w:rPr>
      </w:pPr>
    </w:p>
    <w:p w:rsidR="00A94BB8" w:rsidRPr="00BE0A90" w:rsidRDefault="00A94BB8" w:rsidP="00125E48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Action items</w:t>
      </w:r>
      <w:r w:rsidRPr="00BE0A90">
        <w:rPr>
          <w:rFonts w:ascii="Times New Roman" w:hAnsi="Times New Roman"/>
          <w:sz w:val="24"/>
          <w:szCs w:val="24"/>
        </w:rPr>
        <w:t>:</w:t>
      </w:r>
    </w:p>
    <w:p w:rsidR="00A94BB8" w:rsidRPr="00BE0A90" w:rsidRDefault="00A94BB8" w:rsidP="00125E48">
      <w:pPr>
        <w:rPr>
          <w:rFonts w:ascii="Times New Roman" w:hAnsi="Times New Roman"/>
          <w:sz w:val="24"/>
          <w:szCs w:val="24"/>
        </w:rPr>
      </w:pPr>
    </w:p>
    <w:p w:rsidR="00951A6F" w:rsidRPr="00BE0A90" w:rsidRDefault="00951A6F" w:rsidP="00125E48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Yage &amp; Zheng</w:t>
      </w:r>
      <w:r w:rsidR="00BE0A90">
        <w:rPr>
          <w:rFonts w:ascii="Times New Roman" w:hAnsi="Times New Roman"/>
          <w:sz w:val="24"/>
          <w:szCs w:val="24"/>
        </w:rPr>
        <w:t>:</w:t>
      </w:r>
    </w:p>
    <w:p w:rsidR="00BE0A90" w:rsidRPr="00BE0A90" w:rsidRDefault="00BE0A90" w:rsidP="00125E4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 w:rsidRPr="00BE0A90">
        <w:rPr>
          <w:rFonts w:ascii="Times New Roman" w:hAnsi="Times New Roman"/>
          <w:sz w:val="24"/>
          <w:szCs w:val="24"/>
        </w:rPr>
        <w:t>focus</w:t>
      </w:r>
      <w:proofErr w:type="gramEnd"/>
      <w:r w:rsidRPr="00BE0A90">
        <w:rPr>
          <w:rFonts w:ascii="Times New Roman" w:hAnsi="Times New Roman"/>
          <w:sz w:val="24"/>
          <w:szCs w:val="24"/>
        </w:rPr>
        <w:t xml:space="preserve"> on </w:t>
      </w:r>
      <w:r>
        <w:rPr>
          <w:rFonts w:ascii="Times New Roman" w:hAnsi="Times New Roman"/>
          <w:sz w:val="24"/>
          <w:szCs w:val="24"/>
        </w:rPr>
        <w:t xml:space="preserve">obtaining all MDR records using the two product </w:t>
      </w:r>
      <w:r w:rsidRPr="00BE0A90">
        <w:rPr>
          <w:rFonts w:ascii="Times New Roman" w:hAnsi="Times New Roman"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>s</w:t>
      </w:r>
      <w:r w:rsidRPr="00BE0A90">
        <w:rPr>
          <w:rFonts w:ascii="Times New Roman" w:hAnsi="Times New Roman"/>
          <w:sz w:val="24"/>
          <w:szCs w:val="24"/>
        </w:rPr>
        <w:t xml:space="preserve">? </w:t>
      </w:r>
      <w:r>
        <w:rPr>
          <w:rFonts w:ascii="Times New Roman" w:hAnsi="Times New Roman"/>
          <w:sz w:val="24"/>
          <w:szCs w:val="24"/>
        </w:rPr>
        <w:t>Keep the records obtained from the</w:t>
      </w:r>
      <w:r w:rsidRPr="00BE0A90">
        <w:rPr>
          <w:rFonts w:ascii="Times New Roman" w:hAnsi="Times New Roman"/>
          <w:sz w:val="24"/>
          <w:szCs w:val="24"/>
        </w:rPr>
        <w:t xml:space="preserve"> text mining </w:t>
      </w:r>
      <w:r>
        <w:rPr>
          <w:rFonts w:ascii="Times New Roman" w:hAnsi="Times New Roman"/>
          <w:sz w:val="24"/>
          <w:szCs w:val="24"/>
        </w:rPr>
        <w:t>method for next step supplementary data.</w:t>
      </w:r>
    </w:p>
    <w:p w:rsidR="00535D51" w:rsidRDefault="00BE0A90" w:rsidP="00125E4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 xml:space="preserve">Obtain missed MDR records from </w:t>
      </w:r>
      <w:proofErr w:type="spellStart"/>
      <w:r w:rsidRPr="00BE0A90">
        <w:rPr>
          <w:rFonts w:ascii="Times New Roman" w:hAnsi="Times New Roman"/>
          <w:sz w:val="24"/>
          <w:szCs w:val="24"/>
        </w:rPr>
        <w:t>Asiyah</w:t>
      </w:r>
      <w:proofErr w:type="spellEnd"/>
      <w:r w:rsidRPr="00BE0A90">
        <w:rPr>
          <w:rFonts w:ascii="Times New Roman" w:hAnsi="Times New Roman"/>
          <w:sz w:val="24"/>
          <w:szCs w:val="24"/>
        </w:rPr>
        <w:t>, and e</w:t>
      </w:r>
      <w:r w:rsidR="00951A6F" w:rsidRPr="00BE0A90">
        <w:rPr>
          <w:rFonts w:ascii="Times New Roman" w:hAnsi="Times New Roman"/>
          <w:sz w:val="24"/>
          <w:szCs w:val="24"/>
        </w:rPr>
        <w:t xml:space="preserve">valuate </w:t>
      </w:r>
      <w:r w:rsidRPr="00BE0A90">
        <w:rPr>
          <w:rFonts w:ascii="Times New Roman" w:hAnsi="Times New Roman"/>
          <w:sz w:val="24"/>
          <w:szCs w:val="24"/>
        </w:rPr>
        <w:t xml:space="preserve">why missing 25% of the records data by product code method (i.e. only 75% common records as </w:t>
      </w:r>
      <w:proofErr w:type="spellStart"/>
      <w:r w:rsidRPr="00BE0A90">
        <w:rPr>
          <w:rFonts w:ascii="Times New Roman" w:hAnsi="Times New Roman"/>
          <w:sz w:val="24"/>
          <w:szCs w:val="24"/>
        </w:rPr>
        <w:t>Asiyah’s</w:t>
      </w:r>
      <w:proofErr w:type="spellEnd"/>
      <w:r w:rsidRPr="00BE0A90">
        <w:rPr>
          <w:rFonts w:ascii="Times New Roman" w:hAnsi="Times New Roman"/>
          <w:sz w:val="24"/>
          <w:szCs w:val="24"/>
        </w:rPr>
        <w:t xml:space="preserve">), and </w:t>
      </w:r>
      <w:r>
        <w:rPr>
          <w:rFonts w:ascii="Times New Roman" w:hAnsi="Times New Roman"/>
          <w:sz w:val="24"/>
          <w:szCs w:val="24"/>
        </w:rPr>
        <w:t xml:space="preserve">what are those </w:t>
      </w:r>
      <w:r w:rsidRPr="00BE0A90">
        <w:rPr>
          <w:rFonts w:ascii="Times New Roman" w:hAnsi="Times New Roman"/>
          <w:sz w:val="24"/>
          <w:szCs w:val="24"/>
        </w:rPr>
        <w:t>false positive</w:t>
      </w:r>
      <w:r>
        <w:rPr>
          <w:rFonts w:ascii="Times New Roman" w:hAnsi="Times New Roman"/>
          <w:sz w:val="24"/>
          <w:szCs w:val="24"/>
        </w:rPr>
        <w:t xml:space="preserve"> records.</w:t>
      </w:r>
    </w:p>
    <w:p w:rsidR="00535D51" w:rsidRDefault="00535D51" w:rsidP="00125E4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35D51">
        <w:rPr>
          <w:rFonts w:ascii="Times New Roman" w:hAnsi="Times New Roman"/>
          <w:sz w:val="24"/>
          <w:szCs w:val="24"/>
        </w:rPr>
        <w:t xml:space="preserve">Send FTW FTR BI list to </w:t>
      </w:r>
      <w:proofErr w:type="spellStart"/>
      <w:r w:rsidRPr="00535D51">
        <w:rPr>
          <w:rFonts w:ascii="Times New Roman" w:hAnsi="Times New Roman"/>
          <w:sz w:val="24"/>
          <w:szCs w:val="24"/>
        </w:rPr>
        <w:t>Asiyah</w:t>
      </w:r>
      <w:proofErr w:type="spellEnd"/>
      <w:r w:rsidRPr="00535D51">
        <w:rPr>
          <w:rFonts w:ascii="Times New Roman" w:hAnsi="Times New Roman"/>
          <w:sz w:val="24"/>
          <w:szCs w:val="24"/>
        </w:rPr>
        <w:t xml:space="preserve"> (Done)</w:t>
      </w:r>
    </w:p>
    <w:p w:rsidR="00BE0A90" w:rsidRPr="00535D51" w:rsidRDefault="00BE0A90" w:rsidP="00125E4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35D51">
        <w:rPr>
          <w:rFonts w:ascii="Times New Roman" w:hAnsi="Times New Roman"/>
          <w:sz w:val="24"/>
          <w:szCs w:val="24"/>
        </w:rPr>
        <w:t xml:space="preserve">Summarize questions to MAUDE </w:t>
      </w:r>
    </w:p>
    <w:p w:rsidR="00BE0A90" w:rsidRDefault="00BE0A90" w:rsidP="00125E48">
      <w:pPr>
        <w:rPr>
          <w:rFonts w:ascii="Times New Roman" w:hAnsi="Times New Roman"/>
          <w:sz w:val="24"/>
          <w:szCs w:val="24"/>
        </w:rPr>
      </w:pPr>
    </w:p>
    <w:p w:rsidR="00951A6F" w:rsidRPr="00BE0A90" w:rsidRDefault="00951A6F" w:rsidP="00125E48">
      <w:pPr>
        <w:ind w:firstLine="360"/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MAUDE database questions:</w:t>
      </w:r>
    </w:p>
    <w:p w:rsidR="00951A6F" w:rsidRPr="00125E48" w:rsidRDefault="00951A6F" w:rsidP="00125E4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In </w:t>
      </w:r>
      <w:proofErr w:type="spellStart"/>
      <w:r w:rsidRPr="00BE0A90">
        <w:rPr>
          <w:rFonts w:ascii="Times New Roman" w:hAnsi="Times New Roman"/>
          <w:sz w:val="24"/>
          <w:szCs w:val="24"/>
        </w:rPr>
        <w:t>mdrfoi</w:t>
      </w:r>
      <w:proofErr w:type="spellEnd"/>
      <w:r w:rsidRPr="00BE0A90">
        <w:rPr>
          <w:rFonts w:ascii="Times New Roman" w:hAnsi="Times New Roman"/>
          <w:sz w:val="24"/>
          <w:szCs w:val="24"/>
        </w:rPr>
        <w:t xml:space="preserve"> table, why </w:t>
      </w:r>
      <w:r w:rsidR="00BE0A90" w:rsidRPr="00BE0A90">
        <w:rPr>
          <w:rFonts w:ascii="Times New Roman" w:hAnsi="Times New Roman"/>
          <w:sz w:val="24"/>
          <w:szCs w:val="24"/>
        </w:rPr>
        <w:t xml:space="preserve">does </w:t>
      </w:r>
      <w:r w:rsidRPr="00BE0A90">
        <w:rPr>
          <w:rFonts w:ascii="Times New Roman" w:hAnsi="Times New Roman"/>
          <w:sz w:val="24"/>
          <w:szCs w:val="24"/>
        </w:rPr>
        <w:t xml:space="preserve">one </w:t>
      </w:r>
      <w:r w:rsidR="00BE0A90" w:rsidRPr="00BE0A90">
        <w:rPr>
          <w:rFonts w:ascii="Times New Roman" w:hAnsi="Times New Roman"/>
          <w:sz w:val="24"/>
          <w:szCs w:val="24"/>
        </w:rPr>
        <w:t>“</w:t>
      </w:r>
      <w:r w:rsidR="00125E48" w:rsidRPr="00125E48">
        <w:rPr>
          <w:rFonts w:ascii="Times New Roman" w:hAnsi="Times New Roman"/>
          <w:sz w:val="24"/>
          <w:szCs w:val="24"/>
        </w:rPr>
        <w:t>REPORT_NUMBER</w:t>
      </w:r>
      <w:r w:rsidR="00BE0A90" w:rsidRPr="00BE0A90">
        <w:rPr>
          <w:rFonts w:ascii="Times New Roman" w:hAnsi="Times New Roman"/>
          <w:sz w:val="24"/>
          <w:szCs w:val="24"/>
        </w:rPr>
        <w:t>”</w:t>
      </w:r>
      <w:r w:rsidRPr="00BE0A90">
        <w:rPr>
          <w:rFonts w:ascii="Times New Roman" w:hAnsi="Times New Roman"/>
          <w:sz w:val="24"/>
          <w:szCs w:val="24"/>
        </w:rPr>
        <w:t xml:space="preserve"> </w:t>
      </w:r>
      <w:r w:rsidR="00BE0A90" w:rsidRPr="00BE0A90">
        <w:rPr>
          <w:rFonts w:ascii="Times New Roman" w:hAnsi="Times New Roman"/>
          <w:sz w:val="24"/>
          <w:szCs w:val="24"/>
        </w:rPr>
        <w:t xml:space="preserve">has multiple </w:t>
      </w:r>
      <w:r w:rsidRPr="00BE0A90">
        <w:rPr>
          <w:rFonts w:ascii="Times New Roman" w:hAnsi="Times New Roman"/>
          <w:sz w:val="24"/>
          <w:szCs w:val="24"/>
        </w:rPr>
        <w:t xml:space="preserve">different </w:t>
      </w:r>
      <w:r w:rsidR="00BE0A90" w:rsidRPr="00BE0A90">
        <w:rPr>
          <w:rFonts w:ascii="Times New Roman" w:hAnsi="Times New Roman"/>
          <w:sz w:val="24"/>
          <w:szCs w:val="24"/>
        </w:rPr>
        <w:t>“</w:t>
      </w:r>
      <w:r w:rsidR="00125E48" w:rsidRPr="00125E48">
        <w:rPr>
          <w:rFonts w:ascii="Times New Roman" w:hAnsi="Times New Roman"/>
          <w:sz w:val="24"/>
          <w:szCs w:val="24"/>
        </w:rPr>
        <w:t>MDR_REPORT_KEY</w:t>
      </w:r>
      <w:r w:rsidR="00BE0A90" w:rsidRPr="00BE0A90">
        <w:rPr>
          <w:rFonts w:ascii="Times New Roman" w:hAnsi="Times New Roman"/>
          <w:sz w:val="24"/>
          <w:szCs w:val="24"/>
        </w:rPr>
        <w:t>” that are used in the other two MAUDE tables</w:t>
      </w:r>
      <w:r w:rsidRPr="00BE0A90">
        <w:rPr>
          <w:rFonts w:ascii="Times New Roman" w:hAnsi="Times New Roman"/>
          <w:sz w:val="24"/>
          <w:szCs w:val="24"/>
        </w:rPr>
        <w:t>?</w:t>
      </w:r>
      <w:r w:rsidR="00F411E1">
        <w:rPr>
          <w:rFonts w:ascii="Times New Roman" w:hAnsi="Times New Roman"/>
          <w:sz w:val="24"/>
          <w:szCs w:val="24"/>
        </w:rPr>
        <w:t xml:space="preserve"> </w:t>
      </w:r>
      <w:del w:id="6" w:author="Zheng Gong" w:date="2017-08-06T22:59:00Z">
        <w:r w:rsidR="00F411E1" w:rsidRPr="00125E48" w:rsidDel="00125E48">
          <w:rPr>
            <w:rFonts w:ascii="Times New Roman" w:hAnsi="Times New Roman"/>
            <w:sz w:val="24"/>
            <w:szCs w:val="24"/>
          </w:rPr>
          <w:delText>Which  “</w:delText>
        </w:r>
      </w:del>
      <w:ins w:id="7" w:author="Zheng Gong" w:date="2017-08-06T22:59:00Z">
        <w:r w:rsidR="00125E48" w:rsidRPr="00125E48">
          <w:rPr>
            <w:rFonts w:ascii="Times New Roman" w:hAnsi="Times New Roman"/>
            <w:sz w:val="24"/>
            <w:szCs w:val="24"/>
          </w:rPr>
          <w:t>Which “</w:t>
        </w:r>
      </w:ins>
      <w:r w:rsidR="00125E48" w:rsidRPr="00125E48">
        <w:rPr>
          <w:rFonts w:ascii="Times New Roman" w:hAnsi="Times New Roman"/>
          <w:sz w:val="24"/>
          <w:szCs w:val="24"/>
        </w:rPr>
        <w:t>MDR_REPORT_KEY</w:t>
      </w:r>
      <w:r w:rsidR="00F411E1" w:rsidRPr="00125E48">
        <w:rPr>
          <w:rFonts w:ascii="Times New Roman" w:hAnsi="Times New Roman"/>
          <w:sz w:val="24"/>
          <w:szCs w:val="24"/>
        </w:rPr>
        <w:t>” should we use</w:t>
      </w:r>
      <w:r w:rsidR="00125E48">
        <w:rPr>
          <w:rFonts w:ascii="Times New Roman" w:hAnsi="Times New Roman"/>
          <w:sz w:val="24"/>
          <w:szCs w:val="24"/>
        </w:rPr>
        <w:t xml:space="preserve"> </w:t>
      </w:r>
      <w:ins w:id="8" w:author="Zheng Gong" w:date="2017-08-06T22:58:00Z">
        <w:r w:rsidR="00125E48">
          <w:rPr>
            <w:rFonts w:ascii="Times New Roman" w:hAnsi="Times New Roman"/>
            <w:sz w:val="24"/>
            <w:szCs w:val="24"/>
          </w:rPr>
          <w:t xml:space="preserve">to </w:t>
        </w:r>
      </w:ins>
      <w:ins w:id="9" w:author="Helen Jiang" w:date="2017-08-07T08:28:00Z">
        <w:r w:rsidR="004A26C2">
          <w:rPr>
            <w:rFonts w:ascii="Times New Roman" w:hAnsi="Times New Roman"/>
            <w:sz w:val="24"/>
            <w:szCs w:val="24"/>
          </w:rPr>
          <w:t xml:space="preserve">map with </w:t>
        </w:r>
      </w:ins>
      <w:ins w:id="10" w:author="Zheng Gong" w:date="2017-08-06T22:58:00Z">
        <w:del w:id="11" w:author="Helen Jiang" w:date="2017-08-07T08:28:00Z">
          <w:r w:rsidR="00125E48" w:rsidDel="004A26C2">
            <w:rPr>
              <w:rFonts w:ascii="Times New Roman" w:hAnsi="Times New Roman"/>
              <w:sz w:val="24"/>
              <w:szCs w:val="24"/>
            </w:rPr>
            <w:delText xml:space="preserve">represent </w:delText>
          </w:r>
        </w:del>
        <w:r w:rsidR="00125E48">
          <w:rPr>
            <w:rFonts w:ascii="Times New Roman" w:hAnsi="Times New Roman"/>
            <w:sz w:val="24"/>
            <w:szCs w:val="24"/>
          </w:rPr>
          <w:t>the “REPORT_NUMBER”</w:t>
        </w:r>
      </w:ins>
      <w:r w:rsidR="00F411E1" w:rsidRPr="00125E48">
        <w:rPr>
          <w:rFonts w:ascii="Times New Roman" w:hAnsi="Times New Roman"/>
          <w:sz w:val="24"/>
          <w:szCs w:val="24"/>
        </w:rPr>
        <w:t>?</w:t>
      </w:r>
    </w:p>
    <w:p w:rsidR="00BE0A90" w:rsidRDefault="00951A6F" w:rsidP="00125E4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Pr="00BE0A90">
        <w:rPr>
          <w:rFonts w:ascii="Times New Roman" w:hAnsi="Times New Roman"/>
          <w:sz w:val="24"/>
          <w:szCs w:val="24"/>
        </w:rPr>
        <w:t>foitext</w:t>
      </w:r>
      <w:proofErr w:type="spellEnd"/>
      <w:r w:rsidRPr="00BE0A90">
        <w:rPr>
          <w:rFonts w:ascii="Times New Roman" w:hAnsi="Times New Roman"/>
          <w:sz w:val="24"/>
          <w:szCs w:val="24"/>
        </w:rPr>
        <w:t xml:space="preserve"> table, why one </w:t>
      </w:r>
      <w:r w:rsidR="00BE0A90">
        <w:rPr>
          <w:rFonts w:ascii="Times New Roman" w:hAnsi="Times New Roman"/>
          <w:sz w:val="24"/>
          <w:szCs w:val="24"/>
        </w:rPr>
        <w:t>“</w:t>
      </w:r>
      <w:r w:rsidR="00125E48" w:rsidRPr="00125E48">
        <w:rPr>
          <w:rFonts w:ascii="Times New Roman" w:hAnsi="Times New Roman"/>
          <w:sz w:val="24"/>
          <w:szCs w:val="24"/>
        </w:rPr>
        <w:t>MDR_REPORT_KE</w:t>
      </w:r>
      <w:bookmarkStart w:id="12" w:name="_GoBack"/>
      <w:bookmarkEnd w:id="12"/>
      <w:r w:rsidR="00125E48" w:rsidRPr="00125E48">
        <w:rPr>
          <w:rFonts w:ascii="Times New Roman" w:hAnsi="Times New Roman"/>
          <w:sz w:val="24"/>
          <w:szCs w:val="24"/>
        </w:rPr>
        <w:t>Y</w:t>
      </w:r>
      <w:r w:rsidR="00BE0A90">
        <w:rPr>
          <w:rFonts w:ascii="Times New Roman" w:hAnsi="Times New Roman"/>
          <w:sz w:val="24"/>
          <w:szCs w:val="24"/>
        </w:rPr>
        <w:t>”</w:t>
      </w:r>
      <w:r w:rsidRPr="00BE0A90">
        <w:rPr>
          <w:rFonts w:ascii="Times New Roman" w:hAnsi="Times New Roman"/>
          <w:sz w:val="24"/>
          <w:szCs w:val="24"/>
        </w:rPr>
        <w:t xml:space="preserve"> has </w:t>
      </w:r>
      <w:r w:rsidR="00BE0A90">
        <w:rPr>
          <w:rFonts w:ascii="Times New Roman" w:hAnsi="Times New Roman"/>
          <w:sz w:val="24"/>
          <w:szCs w:val="24"/>
        </w:rPr>
        <w:t>multiple “</w:t>
      </w:r>
      <w:r w:rsidR="00125E48" w:rsidRPr="00125E48">
        <w:rPr>
          <w:rFonts w:ascii="Times New Roman" w:hAnsi="Times New Roman"/>
          <w:sz w:val="24"/>
          <w:szCs w:val="24"/>
        </w:rPr>
        <w:t>MDR_TEXT_KEY</w:t>
      </w:r>
      <w:r w:rsidR="00BE0A90">
        <w:rPr>
          <w:rFonts w:ascii="Times New Roman" w:hAnsi="Times New Roman"/>
          <w:sz w:val="24"/>
          <w:szCs w:val="24"/>
        </w:rPr>
        <w:t>”</w:t>
      </w:r>
      <w:r w:rsidRPr="00BE0A90">
        <w:rPr>
          <w:rFonts w:ascii="Times New Roman" w:hAnsi="Times New Roman"/>
          <w:sz w:val="24"/>
          <w:szCs w:val="24"/>
        </w:rPr>
        <w:t xml:space="preserve">? Is </w:t>
      </w:r>
      <w:r w:rsidR="00BE0A90">
        <w:rPr>
          <w:rFonts w:ascii="Times New Roman" w:hAnsi="Times New Roman"/>
          <w:sz w:val="24"/>
          <w:szCs w:val="24"/>
        </w:rPr>
        <w:t>“</w:t>
      </w:r>
      <w:r w:rsidR="00125E48" w:rsidRPr="00125E48">
        <w:rPr>
          <w:rFonts w:ascii="Times New Roman" w:hAnsi="Times New Roman"/>
          <w:sz w:val="24"/>
          <w:szCs w:val="24"/>
        </w:rPr>
        <w:t>MDR_TEXT_KEY</w:t>
      </w:r>
      <w:r w:rsidR="00BE0A90">
        <w:rPr>
          <w:rFonts w:ascii="Times New Roman" w:hAnsi="Times New Roman"/>
          <w:sz w:val="24"/>
          <w:szCs w:val="24"/>
        </w:rPr>
        <w:t>”</w:t>
      </w:r>
      <w:r w:rsidRPr="00BE0A90">
        <w:rPr>
          <w:rFonts w:ascii="Times New Roman" w:hAnsi="Times New Roman"/>
          <w:sz w:val="24"/>
          <w:szCs w:val="24"/>
        </w:rPr>
        <w:t> </w:t>
      </w:r>
      <w:r w:rsidR="00BE0A90">
        <w:rPr>
          <w:rFonts w:ascii="Times New Roman" w:hAnsi="Times New Roman"/>
          <w:sz w:val="24"/>
          <w:szCs w:val="24"/>
        </w:rPr>
        <w:t>assigned in a s</w:t>
      </w:r>
      <w:r w:rsidRPr="00BE0A90">
        <w:rPr>
          <w:rFonts w:ascii="Times New Roman" w:hAnsi="Times New Roman"/>
          <w:sz w:val="24"/>
          <w:szCs w:val="24"/>
        </w:rPr>
        <w:t>equen</w:t>
      </w:r>
      <w:r w:rsidR="00BE0A90">
        <w:rPr>
          <w:rFonts w:ascii="Times New Roman" w:hAnsi="Times New Roman"/>
          <w:sz w:val="24"/>
          <w:szCs w:val="24"/>
        </w:rPr>
        <w:t xml:space="preserve">tial order </w:t>
      </w:r>
      <w:r w:rsidRPr="00BE0A90">
        <w:rPr>
          <w:rFonts w:ascii="Times New Roman" w:hAnsi="Times New Roman"/>
          <w:sz w:val="24"/>
          <w:szCs w:val="24"/>
        </w:rPr>
        <w:t>or random</w:t>
      </w:r>
      <w:r w:rsidR="00BE0A90">
        <w:rPr>
          <w:rFonts w:ascii="Times New Roman" w:hAnsi="Times New Roman"/>
          <w:sz w:val="24"/>
          <w:szCs w:val="24"/>
        </w:rPr>
        <w:t>ly</w:t>
      </w:r>
      <w:r w:rsidRPr="00BE0A90">
        <w:rPr>
          <w:rFonts w:ascii="Times New Roman" w:hAnsi="Times New Roman"/>
          <w:sz w:val="24"/>
          <w:szCs w:val="24"/>
        </w:rPr>
        <w:t xml:space="preserve">? How should we identify which is the latest among </w:t>
      </w:r>
      <w:r w:rsidR="00BE0A90">
        <w:rPr>
          <w:rFonts w:ascii="Times New Roman" w:hAnsi="Times New Roman"/>
          <w:sz w:val="24"/>
          <w:szCs w:val="24"/>
        </w:rPr>
        <w:t>multiple “</w:t>
      </w:r>
      <w:r w:rsidR="00125E48" w:rsidRPr="00125E48">
        <w:rPr>
          <w:rFonts w:ascii="Times New Roman" w:hAnsi="Times New Roman"/>
          <w:sz w:val="24"/>
          <w:szCs w:val="24"/>
        </w:rPr>
        <w:t>MDR_TEXT_KEY</w:t>
      </w:r>
      <w:r w:rsidR="00BE0A90">
        <w:rPr>
          <w:rFonts w:ascii="Times New Roman" w:hAnsi="Times New Roman"/>
          <w:sz w:val="24"/>
          <w:szCs w:val="24"/>
        </w:rPr>
        <w:t>”</w:t>
      </w:r>
      <w:r w:rsidRPr="00BE0A90">
        <w:rPr>
          <w:rFonts w:ascii="Times New Roman" w:hAnsi="Times New Roman"/>
          <w:sz w:val="24"/>
          <w:szCs w:val="24"/>
        </w:rPr>
        <w:t xml:space="preserve"> </w:t>
      </w:r>
      <w:r w:rsidR="00BE0A90">
        <w:rPr>
          <w:rFonts w:ascii="Times New Roman" w:hAnsi="Times New Roman"/>
          <w:sz w:val="24"/>
          <w:szCs w:val="24"/>
        </w:rPr>
        <w:t xml:space="preserve">that </w:t>
      </w:r>
      <w:r w:rsidRPr="00BE0A90">
        <w:rPr>
          <w:rFonts w:ascii="Times New Roman" w:hAnsi="Times New Roman"/>
          <w:sz w:val="24"/>
          <w:szCs w:val="24"/>
        </w:rPr>
        <w:t>share the same report key</w:t>
      </w:r>
      <w:ins w:id="13" w:author="Zheng Gong" w:date="2017-08-06T22:58:00Z">
        <w:r w:rsidR="00125E48">
          <w:rPr>
            <w:rFonts w:ascii="Times New Roman" w:hAnsi="Times New Roman"/>
            <w:sz w:val="24"/>
            <w:szCs w:val="24"/>
          </w:rPr>
          <w:t xml:space="preserve"> (</w:t>
        </w:r>
      </w:ins>
      <w:ins w:id="14" w:author="Zheng Gong" w:date="2017-08-06T22:59:00Z">
        <w:r w:rsidR="00125E48">
          <w:rPr>
            <w:rFonts w:ascii="Times New Roman" w:hAnsi="Times New Roman"/>
            <w:sz w:val="24"/>
            <w:szCs w:val="24"/>
          </w:rPr>
          <w:t xml:space="preserve">since </w:t>
        </w:r>
      </w:ins>
      <w:ins w:id="15" w:author="Zheng Gong" w:date="2017-08-06T22:58:00Z">
        <w:r w:rsidR="00125E48">
          <w:rPr>
            <w:rFonts w:ascii="Times New Roman" w:hAnsi="Times New Roman"/>
            <w:sz w:val="24"/>
            <w:szCs w:val="24"/>
          </w:rPr>
          <w:t>there is no timestamp in the table)</w:t>
        </w:r>
      </w:ins>
      <w:r w:rsidRPr="00BE0A90">
        <w:rPr>
          <w:rFonts w:ascii="Times New Roman" w:hAnsi="Times New Roman"/>
          <w:sz w:val="24"/>
          <w:szCs w:val="24"/>
        </w:rPr>
        <w:t>?</w:t>
      </w:r>
    </w:p>
    <w:p w:rsidR="00951A6F" w:rsidRPr="00BE0A90" w:rsidRDefault="00951A6F" w:rsidP="00125E4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Pr="00BE0A90">
        <w:rPr>
          <w:rFonts w:ascii="Times New Roman" w:hAnsi="Times New Roman"/>
          <w:sz w:val="24"/>
          <w:szCs w:val="24"/>
        </w:rPr>
        <w:t>foidev</w:t>
      </w:r>
      <w:proofErr w:type="spellEnd"/>
      <w:r w:rsidRPr="00BE0A90">
        <w:rPr>
          <w:rFonts w:ascii="Times New Roman" w:hAnsi="Times New Roman"/>
          <w:sz w:val="24"/>
          <w:szCs w:val="24"/>
        </w:rPr>
        <w:t xml:space="preserve"> table, why one </w:t>
      </w:r>
      <w:r w:rsidR="00BE0A90">
        <w:rPr>
          <w:rFonts w:ascii="Times New Roman" w:hAnsi="Times New Roman"/>
          <w:sz w:val="24"/>
          <w:szCs w:val="24"/>
        </w:rPr>
        <w:t>“</w:t>
      </w:r>
      <w:r w:rsidR="00125E48" w:rsidRPr="00125E48">
        <w:rPr>
          <w:rFonts w:ascii="Times New Roman" w:hAnsi="Times New Roman"/>
          <w:sz w:val="24"/>
          <w:szCs w:val="24"/>
        </w:rPr>
        <w:t>MDR_REPORT_KEY</w:t>
      </w:r>
      <w:r w:rsidR="00BE0A90">
        <w:rPr>
          <w:rFonts w:ascii="Times New Roman" w:hAnsi="Times New Roman"/>
          <w:sz w:val="24"/>
          <w:szCs w:val="24"/>
        </w:rPr>
        <w:t>”</w:t>
      </w:r>
      <w:r w:rsidRPr="00BE0A90">
        <w:rPr>
          <w:rFonts w:ascii="Times New Roman" w:hAnsi="Times New Roman"/>
          <w:sz w:val="24"/>
          <w:szCs w:val="24"/>
        </w:rPr>
        <w:t xml:space="preserve"> has </w:t>
      </w:r>
      <w:r w:rsidR="00BE0A90">
        <w:rPr>
          <w:rFonts w:ascii="Times New Roman" w:hAnsi="Times New Roman"/>
          <w:sz w:val="24"/>
          <w:szCs w:val="24"/>
        </w:rPr>
        <w:t>multiple “</w:t>
      </w:r>
      <w:r w:rsidR="00125E48" w:rsidRPr="00125E48">
        <w:rPr>
          <w:rFonts w:ascii="Times New Roman" w:hAnsi="Times New Roman"/>
          <w:sz w:val="24"/>
          <w:szCs w:val="24"/>
        </w:rPr>
        <w:t>DEVICE_EVENT_KEY</w:t>
      </w:r>
      <w:r w:rsidR="00BE0A90">
        <w:rPr>
          <w:rFonts w:ascii="Times New Roman" w:hAnsi="Times New Roman"/>
          <w:sz w:val="24"/>
          <w:szCs w:val="24"/>
        </w:rPr>
        <w:t>”</w:t>
      </w:r>
      <w:r w:rsidRPr="00BE0A90">
        <w:rPr>
          <w:rFonts w:ascii="Times New Roman" w:hAnsi="Times New Roman"/>
          <w:sz w:val="24"/>
          <w:szCs w:val="24"/>
        </w:rPr>
        <w:t xml:space="preserve">? Is </w:t>
      </w:r>
      <w:r w:rsidR="00BE0A90">
        <w:rPr>
          <w:rFonts w:ascii="Times New Roman" w:hAnsi="Times New Roman"/>
          <w:sz w:val="24"/>
          <w:szCs w:val="24"/>
        </w:rPr>
        <w:t>“</w:t>
      </w:r>
      <w:r w:rsidR="00125E48" w:rsidRPr="00125E48">
        <w:rPr>
          <w:rFonts w:ascii="Times New Roman" w:hAnsi="Times New Roman"/>
          <w:sz w:val="24"/>
          <w:szCs w:val="24"/>
        </w:rPr>
        <w:t>DEVICE_EVENT_KEY</w:t>
      </w:r>
      <w:r w:rsidR="00BE0A90">
        <w:rPr>
          <w:rFonts w:ascii="Times New Roman" w:hAnsi="Times New Roman"/>
          <w:sz w:val="24"/>
          <w:szCs w:val="24"/>
        </w:rPr>
        <w:t>”</w:t>
      </w:r>
      <w:r w:rsidRPr="00BE0A90">
        <w:rPr>
          <w:rFonts w:ascii="Times New Roman" w:hAnsi="Times New Roman"/>
          <w:sz w:val="24"/>
          <w:szCs w:val="24"/>
        </w:rPr>
        <w:t> </w:t>
      </w:r>
      <w:r w:rsidR="00BE0A90">
        <w:rPr>
          <w:rFonts w:ascii="Times New Roman" w:hAnsi="Times New Roman"/>
          <w:sz w:val="24"/>
          <w:szCs w:val="24"/>
        </w:rPr>
        <w:t>assigned in a s</w:t>
      </w:r>
      <w:r w:rsidR="00BE0A90" w:rsidRPr="00BE0A90">
        <w:rPr>
          <w:rFonts w:ascii="Times New Roman" w:hAnsi="Times New Roman"/>
          <w:sz w:val="24"/>
          <w:szCs w:val="24"/>
        </w:rPr>
        <w:t>equen</w:t>
      </w:r>
      <w:r w:rsidR="00BE0A90">
        <w:rPr>
          <w:rFonts w:ascii="Times New Roman" w:hAnsi="Times New Roman"/>
          <w:sz w:val="24"/>
          <w:szCs w:val="24"/>
        </w:rPr>
        <w:t xml:space="preserve">tial order </w:t>
      </w:r>
      <w:r w:rsidR="00BE0A90" w:rsidRPr="00BE0A90">
        <w:rPr>
          <w:rFonts w:ascii="Times New Roman" w:hAnsi="Times New Roman"/>
          <w:sz w:val="24"/>
          <w:szCs w:val="24"/>
        </w:rPr>
        <w:t>or random</w:t>
      </w:r>
      <w:r w:rsidR="00BE0A90">
        <w:rPr>
          <w:rFonts w:ascii="Times New Roman" w:hAnsi="Times New Roman"/>
          <w:sz w:val="24"/>
          <w:szCs w:val="24"/>
        </w:rPr>
        <w:t>ly</w:t>
      </w:r>
      <w:r w:rsidRPr="00BE0A90">
        <w:rPr>
          <w:rFonts w:ascii="Times New Roman" w:hAnsi="Times New Roman"/>
          <w:sz w:val="24"/>
          <w:szCs w:val="24"/>
        </w:rPr>
        <w:t xml:space="preserve">? How should we identify which is the latest among </w:t>
      </w:r>
      <w:r w:rsidR="00BE0A90">
        <w:rPr>
          <w:rFonts w:ascii="Times New Roman" w:hAnsi="Times New Roman"/>
          <w:sz w:val="24"/>
          <w:szCs w:val="24"/>
        </w:rPr>
        <w:t>“</w:t>
      </w:r>
      <w:r w:rsidR="00125E48" w:rsidRPr="00125E48">
        <w:rPr>
          <w:rFonts w:ascii="Times New Roman" w:hAnsi="Times New Roman"/>
          <w:sz w:val="24"/>
          <w:szCs w:val="24"/>
        </w:rPr>
        <w:t>DEVICE_EVENT_KEY</w:t>
      </w:r>
      <w:r w:rsidR="00BE0A90">
        <w:rPr>
          <w:rFonts w:ascii="Times New Roman" w:hAnsi="Times New Roman"/>
          <w:sz w:val="24"/>
          <w:szCs w:val="24"/>
        </w:rPr>
        <w:t>”</w:t>
      </w:r>
      <w:r w:rsidRPr="00BE0A90">
        <w:rPr>
          <w:rFonts w:ascii="Times New Roman" w:hAnsi="Times New Roman"/>
          <w:sz w:val="24"/>
          <w:szCs w:val="24"/>
        </w:rPr>
        <w:t xml:space="preserve"> which share the same </w:t>
      </w:r>
      <w:r w:rsidR="00BE0A90">
        <w:rPr>
          <w:rFonts w:ascii="Times New Roman" w:hAnsi="Times New Roman"/>
          <w:sz w:val="24"/>
          <w:szCs w:val="24"/>
        </w:rPr>
        <w:t>“</w:t>
      </w:r>
      <w:r w:rsidR="00125E48" w:rsidRPr="00125E48">
        <w:rPr>
          <w:rFonts w:ascii="Times New Roman" w:hAnsi="Times New Roman"/>
          <w:sz w:val="24"/>
          <w:szCs w:val="24"/>
        </w:rPr>
        <w:t>MDR_REPORT_KEY</w:t>
      </w:r>
      <w:r w:rsidR="00BE0A90">
        <w:rPr>
          <w:rFonts w:ascii="Times New Roman" w:hAnsi="Times New Roman"/>
          <w:sz w:val="24"/>
          <w:szCs w:val="24"/>
        </w:rPr>
        <w:t>”?</w:t>
      </w:r>
    </w:p>
    <w:p w:rsidR="00951A6F" w:rsidRPr="00BE0A90" w:rsidRDefault="00951A6F" w:rsidP="00125E48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br/>
      </w:r>
      <w:proofErr w:type="spellStart"/>
      <w:r w:rsidRPr="00BE0A90">
        <w:rPr>
          <w:rFonts w:ascii="Times New Roman" w:hAnsi="Times New Roman"/>
          <w:sz w:val="24"/>
          <w:szCs w:val="24"/>
        </w:rPr>
        <w:t>Asiyah</w:t>
      </w:r>
      <w:proofErr w:type="spellEnd"/>
      <w:r w:rsidR="00535D51">
        <w:rPr>
          <w:rFonts w:ascii="Times New Roman" w:hAnsi="Times New Roman"/>
          <w:sz w:val="24"/>
          <w:szCs w:val="24"/>
        </w:rPr>
        <w:t xml:space="preserve"> &amp; Helen</w:t>
      </w:r>
    </w:p>
    <w:p w:rsidR="00951A6F" w:rsidRPr="00535D51" w:rsidRDefault="00951A6F" w:rsidP="00125E4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35D51">
        <w:rPr>
          <w:rFonts w:ascii="Times New Roman" w:hAnsi="Times New Roman"/>
          <w:sz w:val="24"/>
          <w:szCs w:val="24"/>
        </w:rPr>
        <w:t>Send the missing BI record list</w:t>
      </w:r>
      <w:r w:rsidR="00535D51" w:rsidRPr="00535D51">
        <w:rPr>
          <w:rFonts w:ascii="Times New Roman" w:hAnsi="Times New Roman"/>
          <w:sz w:val="24"/>
          <w:szCs w:val="24"/>
        </w:rPr>
        <w:t xml:space="preserve"> [8/3 done]</w:t>
      </w:r>
    </w:p>
    <w:p w:rsidR="00535D51" w:rsidRPr="00535D51" w:rsidRDefault="00535D51" w:rsidP="00125E4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answers to MAUDE questions [ask Karen]</w:t>
      </w:r>
    </w:p>
    <w:p w:rsidR="00A633F8" w:rsidRPr="00BE0A90" w:rsidRDefault="00A633F8" w:rsidP="00125E48">
      <w:pPr>
        <w:rPr>
          <w:rFonts w:ascii="Times New Roman" w:hAnsi="Times New Roman"/>
          <w:sz w:val="24"/>
          <w:szCs w:val="24"/>
        </w:rPr>
      </w:pPr>
    </w:p>
    <w:sectPr w:rsidR="00A633F8" w:rsidRPr="00BE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696"/>
    <w:multiLevelType w:val="hybridMultilevel"/>
    <w:tmpl w:val="D3A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2549E"/>
    <w:multiLevelType w:val="hybridMultilevel"/>
    <w:tmpl w:val="7848E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F2253"/>
    <w:multiLevelType w:val="hybridMultilevel"/>
    <w:tmpl w:val="D294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731D9"/>
    <w:multiLevelType w:val="hybridMultilevel"/>
    <w:tmpl w:val="D3A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eng Gong">
    <w15:presenceInfo w15:providerId="Windows Live" w15:userId="2b9bb7f1823052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6F"/>
    <w:rsid w:val="00125E48"/>
    <w:rsid w:val="001C367C"/>
    <w:rsid w:val="00275E8C"/>
    <w:rsid w:val="004A26C2"/>
    <w:rsid w:val="00535D51"/>
    <w:rsid w:val="00951A6F"/>
    <w:rsid w:val="00A633F8"/>
    <w:rsid w:val="00A94BB8"/>
    <w:rsid w:val="00BE0A90"/>
    <w:rsid w:val="00F4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6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51A6F"/>
  </w:style>
  <w:style w:type="paragraph" w:styleId="ListParagraph">
    <w:name w:val="List Paragraph"/>
    <w:basedOn w:val="Normal"/>
    <w:uiPriority w:val="34"/>
    <w:qFormat/>
    <w:rsid w:val="00BE0A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5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D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D51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D51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6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51A6F"/>
  </w:style>
  <w:style w:type="paragraph" w:styleId="ListParagraph">
    <w:name w:val="List Paragraph"/>
    <w:basedOn w:val="Normal"/>
    <w:uiPriority w:val="34"/>
    <w:qFormat/>
    <w:rsid w:val="00BE0A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5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D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D51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D51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Jiang</dc:creator>
  <cp:lastModifiedBy>Helen Jiang</cp:lastModifiedBy>
  <cp:revision>2</cp:revision>
  <dcterms:created xsi:type="dcterms:W3CDTF">2017-08-07T12:29:00Z</dcterms:created>
  <dcterms:modified xsi:type="dcterms:W3CDTF">2017-08-07T12:29:00Z</dcterms:modified>
</cp:coreProperties>
</file>