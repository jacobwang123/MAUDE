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2C7B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</w:p>
    <w:p w14:paraId="1E105CCD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Date</w:t>
      </w:r>
      <w:r w:rsidR="00DC1637">
        <w:rPr>
          <w:rFonts w:ascii="Times New Roman" w:hAnsi="Times New Roman"/>
          <w:sz w:val="24"/>
          <w:szCs w:val="24"/>
        </w:rPr>
        <w:t>: 8/9</w:t>
      </w:r>
      <w:r w:rsidRPr="00BE0A90">
        <w:rPr>
          <w:rFonts w:ascii="Times New Roman" w:hAnsi="Times New Roman"/>
          <w:sz w:val="24"/>
          <w:szCs w:val="24"/>
        </w:rPr>
        <w:t>/2017</w:t>
      </w:r>
    </w:p>
    <w:p w14:paraId="74C4F072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</w:p>
    <w:p w14:paraId="42494CA9" w14:textId="77777777" w:rsidR="001C367C" w:rsidRPr="00BE0A90" w:rsidRDefault="00A94BB8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Attendees</w:t>
      </w:r>
      <w:r w:rsidRPr="00BE0A90">
        <w:rPr>
          <w:rFonts w:ascii="Times New Roman" w:hAnsi="Times New Roman"/>
          <w:sz w:val="24"/>
          <w:szCs w:val="24"/>
        </w:rPr>
        <w:t>:</w:t>
      </w:r>
      <w:r w:rsidR="001C367C" w:rsidRPr="00BE0A90">
        <w:rPr>
          <w:rFonts w:ascii="Times New Roman" w:hAnsi="Times New Roman"/>
          <w:sz w:val="24"/>
          <w:szCs w:val="24"/>
        </w:rPr>
        <w:t xml:space="preserve"> Yage, Zheng, Helen</w:t>
      </w:r>
      <w:r w:rsidR="00402C48">
        <w:rPr>
          <w:rFonts w:ascii="Times New Roman" w:hAnsi="Times New Roman"/>
          <w:sz w:val="24"/>
          <w:szCs w:val="24"/>
        </w:rPr>
        <w:t xml:space="preserve"> and Karen</w:t>
      </w:r>
    </w:p>
    <w:p w14:paraId="110EC3FE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7E819D85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Discussed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4D84E4A3" w14:textId="77777777" w:rsidR="00402C48" w:rsidRPr="00BE0A90" w:rsidRDefault="00402C48" w:rsidP="00402C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Yage &amp; Zheng’s questions:</w:t>
      </w:r>
    </w:p>
    <w:p w14:paraId="7E441BA6" w14:textId="77777777" w:rsidR="00402C48" w:rsidRPr="00402C48" w:rsidRDefault="00402C48" w:rsidP="00402C48">
      <w:pPr>
        <w:ind w:left="720"/>
        <w:rPr>
          <w:rFonts w:ascii="Times New Roman" w:hAnsi="Times New Roman"/>
          <w:sz w:val="24"/>
          <w:szCs w:val="24"/>
        </w:rPr>
      </w:pPr>
      <w:r w:rsidRPr="00402C48">
        <w:rPr>
          <w:rFonts w:ascii="Times New Roman" w:hAnsi="Times New Roman"/>
          <w:sz w:val="24"/>
          <w:szCs w:val="24"/>
        </w:rPr>
        <w:t>Question</w:t>
      </w:r>
      <w:r>
        <w:rPr>
          <w:rFonts w:ascii="Times New Roman" w:hAnsi="Times New Roman"/>
          <w:sz w:val="24"/>
          <w:szCs w:val="24"/>
        </w:rPr>
        <w:t xml:space="preserve"> 1.</w:t>
      </w:r>
      <w:r w:rsidRPr="00402C48">
        <w:rPr>
          <w:rFonts w:ascii="Times New Roman" w:hAnsi="Times New Roman"/>
          <w:sz w:val="24"/>
          <w:szCs w:val="24"/>
        </w:rPr>
        <w:t xml:space="preserve"> What can we learn from sample list which the current method doesn’t catch.</w:t>
      </w:r>
    </w:p>
    <w:p w14:paraId="15E5B8BA" w14:textId="77777777" w:rsidR="00402C48" w:rsidRPr="00BE0A90" w:rsidRDefault="00402C48" w:rsidP="00402C48">
      <w:pPr>
        <w:ind w:left="720"/>
        <w:rPr>
          <w:rFonts w:ascii="Times New Roman" w:eastAsia="等线" w:hAnsi="Times New Roman"/>
          <w:sz w:val="24"/>
          <w:szCs w:val="24"/>
          <w:lang w:eastAsia="zh-CN"/>
        </w:rPr>
      </w:pPr>
      <w:r w:rsidRPr="001C367C">
        <w:rPr>
          <w:rFonts w:ascii="Times New Roman" w:eastAsia="等线" w:hAnsi="Times New Roman"/>
          <w:sz w:val="24"/>
          <w:szCs w:val="24"/>
          <w:lang w:eastAsia="zh-CN"/>
        </w:rPr>
        <w:t xml:space="preserve">Question 2. </w:t>
      </w:r>
      <w:r w:rsidRPr="00402C48">
        <w:rPr>
          <w:rFonts w:ascii="Times New Roman" w:eastAsia="等线" w:hAnsi="Times New Roman"/>
          <w:sz w:val="24"/>
          <w:szCs w:val="24"/>
          <w:lang w:eastAsia="zh-CN"/>
        </w:rPr>
        <w:t>What can we learn from 4 matched report number?</w:t>
      </w:r>
    </w:p>
    <w:p w14:paraId="28EC7025" w14:textId="77777777" w:rsidR="00402C48" w:rsidRPr="00BE0A90" w:rsidRDefault="00402C48" w:rsidP="00402C48">
      <w:pPr>
        <w:ind w:left="720"/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 xml:space="preserve">Question 3. </w:t>
      </w:r>
      <w:r w:rsidRPr="00402C48">
        <w:rPr>
          <w:rFonts w:ascii="Times New Roman" w:hAnsi="Times New Roman"/>
          <w:sz w:val="24"/>
          <w:szCs w:val="24"/>
        </w:rPr>
        <w:t>4.</w:t>
      </w:r>
      <w:r w:rsidRPr="00402C48">
        <w:rPr>
          <w:rFonts w:ascii="Times New Roman" w:hAnsi="Times New Roman"/>
          <w:sz w:val="24"/>
          <w:szCs w:val="24"/>
        </w:rPr>
        <w:tab/>
        <w:t>What can we learn from false positives?</w:t>
      </w:r>
    </w:p>
    <w:p w14:paraId="1196F43D" w14:textId="77777777" w:rsidR="00402C48" w:rsidRDefault="00402C48" w:rsidP="00BE0A90">
      <w:pPr>
        <w:rPr>
          <w:rFonts w:ascii="Times New Roman" w:hAnsi="Times New Roman"/>
          <w:sz w:val="24"/>
          <w:szCs w:val="24"/>
        </w:rPr>
      </w:pPr>
    </w:p>
    <w:p w14:paraId="10A4CEF3" w14:textId="77777777" w:rsidR="00326BD0" w:rsidRDefault="00326BD0" w:rsidP="00BE0A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Helen: </w:t>
      </w:r>
    </w:p>
    <w:p w14:paraId="672495DC" w14:textId="666A28F0" w:rsidR="001C367C" w:rsidRPr="00BE0A90" w:rsidRDefault="00601807" w:rsidP="00BE0A9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might be a difference between FDA internal database and MAUDE, focus on build up text mining method rather than matching records between internal database and MAUDE.</w:t>
      </w:r>
    </w:p>
    <w:p w14:paraId="019600A0" w14:textId="5F1B0BE6" w:rsidR="001C367C" w:rsidRPr="001C367C" w:rsidRDefault="001C367C" w:rsidP="00402C48">
      <w:pPr>
        <w:rPr>
          <w:rFonts w:ascii="Times New Roman" w:eastAsia="等线" w:hAnsi="Times New Roman"/>
          <w:sz w:val="24"/>
          <w:szCs w:val="24"/>
          <w:lang w:eastAsia="zh-CN"/>
        </w:rPr>
      </w:pPr>
      <w:r w:rsidRPr="00BE0A90">
        <w:rPr>
          <w:rFonts w:ascii="Times New Roman" w:hAnsi="Times New Roman"/>
          <w:sz w:val="24"/>
          <w:szCs w:val="24"/>
        </w:rPr>
        <w:t>-</w:t>
      </w:r>
      <w:r w:rsidR="00402C48" w:rsidRPr="00402C48">
        <w:rPr>
          <w:rFonts w:ascii="Helvetica Neue" w:hAnsi="Helvetica Neue" w:cs="Helvetica Neue"/>
          <w:sz w:val="26"/>
          <w:szCs w:val="26"/>
        </w:rPr>
        <w:t xml:space="preserve"> </w:t>
      </w:r>
      <w:r w:rsidR="00402C48" w:rsidRPr="00402C48">
        <w:rPr>
          <w:rFonts w:ascii="Times New Roman" w:hAnsi="Times New Roman"/>
          <w:sz w:val="24"/>
          <w:szCs w:val="24"/>
        </w:rPr>
        <w:t>No worry on the false positive</w:t>
      </w:r>
      <w:r w:rsidR="00402C48">
        <w:rPr>
          <w:rFonts w:ascii="Times New Roman" w:hAnsi="Times New Roman"/>
          <w:sz w:val="24"/>
          <w:szCs w:val="24"/>
        </w:rPr>
        <w:t xml:space="preserve"> records compared with Asiyah’s BI list;</w:t>
      </w:r>
      <w:r w:rsidR="00402C48" w:rsidRPr="00402C48">
        <w:rPr>
          <w:rFonts w:ascii="Times New Roman" w:hAnsi="Times New Roman"/>
          <w:sz w:val="24"/>
          <w:szCs w:val="24"/>
        </w:rPr>
        <w:t xml:space="preserve"> </w:t>
      </w:r>
      <w:r w:rsidR="00402C48">
        <w:rPr>
          <w:rFonts w:ascii="Times New Roman" w:hAnsi="Times New Roman"/>
          <w:sz w:val="24"/>
          <w:szCs w:val="24"/>
        </w:rPr>
        <w:t xml:space="preserve">the reason of false positive MIGHT </w:t>
      </w:r>
      <w:r w:rsidR="00402C48" w:rsidRPr="00402C48">
        <w:rPr>
          <w:rFonts w:ascii="Times New Roman" w:hAnsi="Times New Roman"/>
          <w:sz w:val="24"/>
          <w:szCs w:val="24"/>
        </w:rPr>
        <w:t xml:space="preserve">be </w:t>
      </w:r>
      <w:r w:rsidR="00402C48">
        <w:rPr>
          <w:rFonts w:ascii="Times New Roman" w:hAnsi="Times New Roman"/>
          <w:sz w:val="24"/>
          <w:szCs w:val="24"/>
        </w:rPr>
        <w:t xml:space="preserve">some records have the same </w:t>
      </w:r>
      <w:r w:rsidR="00326BD0">
        <w:rPr>
          <w:rFonts w:ascii="Times New Roman" w:hAnsi="Times New Roman"/>
          <w:sz w:val="24"/>
          <w:szCs w:val="24"/>
        </w:rPr>
        <w:t>MDR events</w:t>
      </w:r>
      <w:r w:rsidR="00402C48">
        <w:rPr>
          <w:rFonts w:ascii="Times New Roman" w:hAnsi="Times New Roman"/>
          <w:sz w:val="24"/>
          <w:szCs w:val="24"/>
        </w:rPr>
        <w:t xml:space="preserve"> but different </w:t>
      </w:r>
      <w:r w:rsidR="00326BD0">
        <w:rPr>
          <w:rFonts w:ascii="Times New Roman" w:hAnsi="Times New Roman"/>
          <w:sz w:val="24"/>
          <w:szCs w:val="24"/>
        </w:rPr>
        <w:t>devices/accessories, or reporters.</w:t>
      </w:r>
    </w:p>
    <w:p w14:paraId="72A2BC95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6829A4C0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20A25276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Action items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0E424440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1F40F463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Yage &amp; Zheng</w:t>
      </w:r>
      <w:r w:rsidR="00BE0A90">
        <w:rPr>
          <w:rFonts w:ascii="Times New Roman" w:hAnsi="Times New Roman"/>
          <w:sz w:val="24"/>
          <w:szCs w:val="24"/>
        </w:rPr>
        <w:t>:</w:t>
      </w:r>
    </w:p>
    <w:p w14:paraId="19EC4917" w14:textId="2BA45D22" w:rsidR="00402C48" w:rsidRPr="00402C48" w:rsidRDefault="00402C48" w:rsidP="0004686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02C48">
        <w:rPr>
          <w:rFonts w:ascii="Times New Roman" w:hAnsi="Times New Roman"/>
          <w:sz w:val="24"/>
          <w:szCs w:val="24"/>
        </w:rPr>
        <w:t xml:space="preserve">Send </w:t>
      </w:r>
      <w:r w:rsidR="00601807">
        <w:rPr>
          <w:rFonts w:ascii="Times New Roman" w:hAnsi="Times New Roman"/>
          <w:sz w:val="24"/>
          <w:szCs w:val="24"/>
        </w:rPr>
        <w:t xml:space="preserve">MAUDE database table column description </w:t>
      </w:r>
      <w:r w:rsidR="00326BD0">
        <w:rPr>
          <w:rFonts w:ascii="Times New Roman" w:hAnsi="Times New Roman"/>
          <w:sz w:val="24"/>
          <w:szCs w:val="24"/>
        </w:rPr>
        <w:t>summary</w:t>
      </w:r>
      <w:r w:rsidRPr="00402C48">
        <w:rPr>
          <w:rFonts w:ascii="Times New Roman" w:hAnsi="Times New Roman"/>
          <w:sz w:val="24"/>
          <w:szCs w:val="24"/>
        </w:rPr>
        <w:t xml:space="preserve"> to Helen.</w:t>
      </w:r>
      <w:r w:rsidR="00601807">
        <w:rPr>
          <w:rFonts w:ascii="Times New Roman" w:hAnsi="Times New Roman"/>
          <w:sz w:val="24"/>
          <w:szCs w:val="24"/>
        </w:rPr>
        <w:t xml:space="preserve"> (Done)</w:t>
      </w:r>
    </w:p>
    <w:p w14:paraId="18BCCA01" w14:textId="6C718C5D" w:rsidR="00402C48" w:rsidRPr="00402C48" w:rsidRDefault="00601807" w:rsidP="0004686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402C48" w:rsidRPr="00402C48">
        <w:rPr>
          <w:rFonts w:ascii="Times New Roman" w:hAnsi="Times New Roman"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>20170809 MAUDE database files</w:t>
      </w:r>
      <w:r w:rsidR="00326BD0">
        <w:rPr>
          <w:rFonts w:ascii="Times New Roman" w:hAnsi="Times New Roman"/>
          <w:sz w:val="24"/>
          <w:szCs w:val="24"/>
        </w:rPr>
        <w:t xml:space="preserve"> searched by using product codes</w:t>
      </w:r>
      <w:r>
        <w:rPr>
          <w:rFonts w:ascii="Times New Roman" w:hAnsi="Times New Roman"/>
          <w:sz w:val="24"/>
          <w:szCs w:val="24"/>
        </w:rPr>
        <w:t xml:space="preserve"> </w:t>
      </w:r>
      <w:r w:rsidR="00402C48" w:rsidRPr="00402C48">
        <w:rPr>
          <w:rFonts w:ascii="Times New Roman" w:hAnsi="Times New Roman"/>
          <w:sz w:val="24"/>
          <w:szCs w:val="24"/>
        </w:rPr>
        <w:t xml:space="preserve">FWM &amp; FTR </w:t>
      </w:r>
      <w:r>
        <w:rPr>
          <w:rFonts w:ascii="Times New Roman" w:hAnsi="Times New Roman"/>
          <w:sz w:val="24"/>
          <w:szCs w:val="24"/>
        </w:rPr>
        <w:t xml:space="preserve">as data </w:t>
      </w:r>
      <w:r w:rsidR="00326BD0">
        <w:rPr>
          <w:rFonts w:ascii="Times New Roman" w:hAnsi="Times New Roman"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for </w:t>
      </w:r>
      <w:r w:rsidR="00326BD0">
        <w:rPr>
          <w:rFonts w:ascii="Times New Roman" w:hAnsi="Times New Roman"/>
          <w:sz w:val="24"/>
          <w:szCs w:val="24"/>
        </w:rPr>
        <w:t>all future</w:t>
      </w:r>
      <w:r>
        <w:rPr>
          <w:rFonts w:ascii="Times New Roman" w:hAnsi="Times New Roman"/>
          <w:sz w:val="24"/>
          <w:szCs w:val="24"/>
        </w:rPr>
        <w:t xml:space="preserve"> </w:t>
      </w:r>
      <w:r w:rsidR="00326BD0">
        <w:rPr>
          <w:rFonts w:ascii="Times New Roman" w:hAnsi="Times New Roman"/>
          <w:sz w:val="24"/>
          <w:szCs w:val="24"/>
        </w:rPr>
        <w:t>data analysis</w:t>
      </w:r>
      <w:r>
        <w:rPr>
          <w:rFonts w:ascii="Times New Roman" w:hAnsi="Times New Roman"/>
          <w:sz w:val="24"/>
          <w:szCs w:val="24"/>
        </w:rPr>
        <w:t>.</w:t>
      </w:r>
    </w:p>
    <w:p w14:paraId="130AA1D8" w14:textId="364D1C86" w:rsidR="00601807" w:rsidRDefault="00601807" w:rsidP="00046865">
      <w:pPr>
        <w:pStyle w:val="ListParagraph"/>
        <w:numPr>
          <w:ilvl w:val="0"/>
          <w:numId w:val="6"/>
        </w:numPr>
        <w:rPr>
          <w:ins w:id="0" w:author="Zheng Gong" w:date="2017-08-15T09:56:00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up text mining method to e</w:t>
      </w:r>
      <w:r w:rsidR="00402C48" w:rsidRPr="00402C48">
        <w:rPr>
          <w:rFonts w:ascii="Times New Roman" w:hAnsi="Times New Roman"/>
          <w:sz w:val="24"/>
          <w:szCs w:val="24"/>
        </w:rPr>
        <w:t>xtract info from text</w:t>
      </w:r>
      <w:r>
        <w:rPr>
          <w:rFonts w:ascii="Times New Roman" w:hAnsi="Times New Roman"/>
          <w:sz w:val="24"/>
          <w:szCs w:val="24"/>
        </w:rPr>
        <w:t xml:space="preserve">, </w:t>
      </w:r>
      <w:r w:rsidR="0009455A">
        <w:rPr>
          <w:rFonts w:ascii="Times New Roman" w:hAnsi="Times New Roman"/>
          <w:sz w:val="24"/>
          <w:szCs w:val="24"/>
        </w:rPr>
        <w:t xml:space="preserve">try to find out </w:t>
      </w:r>
      <w:r w:rsidR="00326BD0">
        <w:rPr>
          <w:rFonts w:ascii="Times New Roman" w:hAnsi="Times New Roman"/>
          <w:sz w:val="24"/>
          <w:szCs w:val="24"/>
        </w:rPr>
        <w:t xml:space="preserve">BI </w:t>
      </w:r>
      <w:r w:rsidR="0009455A">
        <w:rPr>
          <w:rFonts w:ascii="Times New Roman" w:hAnsi="Times New Roman"/>
          <w:sz w:val="24"/>
          <w:szCs w:val="24"/>
        </w:rPr>
        <w:t>surface</w:t>
      </w:r>
      <w:r w:rsidR="00326BD0">
        <w:rPr>
          <w:rFonts w:ascii="Times New Roman" w:hAnsi="Times New Roman"/>
          <w:sz w:val="24"/>
          <w:szCs w:val="24"/>
        </w:rPr>
        <w:t xml:space="preserve"> type</w:t>
      </w:r>
      <w:r w:rsidR="0009455A">
        <w:rPr>
          <w:rFonts w:ascii="Times New Roman" w:hAnsi="Times New Roman"/>
          <w:sz w:val="24"/>
          <w:szCs w:val="24"/>
        </w:rPr>
        <w:t xml:space="preserve">, filling </w:t>
      </w:r>
      <w:r w:rsidR="00326BD0">
        <w:rPr>
          <w:rFonts w:ascii="Times New Roman" w:hAnsi="Times New Roman"/>
          <w:sz w:val="24"/>
          <w:szCs w:val="24"/>
        </w:rPr>
        <w:t xml:space="preserve">type, </w:t>
      </w:r>
      <w:r w:rsidR="0009455A">
        <w:rPr>
          <w:rFonts w:ascii="Times New Roman" w:hAnsi="Times New Roman"/>
          <w:sz w:val="24"/>
          <w:szCs w:val="24"/>
        </w:rPr>
        <w:t xml:space="preserve">and ALCL information from key data elements </w:t>
      </w:r>
      <w:r w:rsidR="00326BD0">
        <w:rPr>
          <w:rFonts w:ascii="Times New Roman" w:hAnsi="Times New Roman"/>
          <w:sz w:val="24"/>
          <w:szCs w:val="24"/>
        </w:rPr>
        <w:t>that are important</w:t>
      </w:r>
      <w:r w:rsidR="0009455A">
        <w:rPr>
          <w:rFonts w:ascii="Times New Roman" w:hAnsi="Times New Roman"/>
          <w:sz w:val="24"/>
          <w:szCs w:val="24"/>
        </w:rPr>
        <w:t xml:space="preserve"> </w:t>
      </w:r>
      <w:r w:rsidR="00326BD0">
        <w:rPr>
          <w:rFonts w:ascii="Times New Roman" w:hAnsi="Times New Roman"/>
          <w:sz w:val="24"/>
          <w:szCs w:val="24"/>
        </w:rPr>
        <w:t>for</w:t>
      </w:r>
      <w:r w:rsidR="0009455A">
        <w:rPr>
          <w:rFonts w:ascii="Times New Roman" w:hAnsi="Times New Roman"/>
          <w:sz w:val="24"/>
          <w:szCs w:val="24"/>
        </w:rPr>
        <w:t xml:space="preserve"> future analysis.</w:t>
      </w:r>
    </w:p>
    <w:p w14:paraId="474BFECC" w14:textId="3DCAF1D3" w:rsidR="0059465B" w:rsidRPr="0059465B" w:rsidRDefault="0059465B" w:rsidP="0059465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  <w:rPrChange w:id="1" w:author="Zheng Gong" w:date="2017-08-15T09:56:00Z">
            <w:rPr/>
          </w:rPrChange>
        </w:rPr>
        <w:pPrChange w:id="2" w:author="Zheng Gong" w:date="2017-08-15T09:56:00Z">
          <w:pPr>
            <w:pStyle w:val="ListParagraph"/>
            <w:numPr>
              <w:numId w:val="6"/>
            </w:numPr>
            <w:ind w:left="888" w:hanging="528"/>
          </w:pPr>
        </w:pPrChange>
      </w:pPr>
      <w:ins w:id="3" w:author="Zheng Gong" w:date="2017-08-15T09:56:00Z">
        <w:r w:rsidRPr="0059465B">
          <w:rPr>
            <w:rFonts w:ascii="Times New Roman" w:hAnsi="Times New Roman"/>
            <w:sz w:val="24"/>
            <w:szCs w:val="24"/>
          </w:rPr>
          <w:t>Please provide the word frequencies for the text narratives in foitext.</w:t>
        </w:r>
      </w:ins>
      <w:bookmarkStart w:id="4" w:name="_GoBack"/>
      <w:bookmarkEnd w:id="4"/>
    </w:p>
    <w:p w14:paraId="293D56E0" w14:textId="77777777" w:rsidR="00601807" w:rsidRPr="00402C48" w:rsidRDefault="00601807" w:rsidP="00402C48">
      <w:pPr>
        <w:ind w:left="720"/>
        <w:rPr>
          <w:rFonts w:ascii="Times New Roman" w:hAnsi="Times New Roman"/>
          <w:sz w:val="24"/>
          <w:szCs w:val="24"/>
        </w:rPr>
      </w:pPr>
    </w:p>
    <w:p w14:paraId="5CE44E1C" w14:textId="32693E4F" w:rsidR="00402C48" w:rsidRPr="00402C48" w:rsidRDefault="00601807" w:rsidP="00402C48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Asiyah</w:t>
      </w:r>
      <w:r w:rsidR="00326BD0">
        <w:rPr>
          <w:rFonts w:ascii="Times New Roman" w:hAnsi="Times New Roman"/>
          <w:sz w:val="24"/>
          <w:szCs w:val="24"/>
        </w:rPr>
        <w:t>:</w:t>
      </w:r>
    </w:p>
    <w:p w14:paraId="56EBE6EF" w14:textId="03A9A16A" w:rsidR="00535D51" w:rsidRPr="00046865" w:rsidRDefault="00402C48" w:rsidP="0004686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046865">
        <w:rPr>
          <w:rFonts w:ascii="Times New Roman" w:hAnsi="Times New Roman"/>
          <w:sz w:val="24"/>
          <w:szCs w:val="24"/>
        </w:rPr>
        <w:t>Send Yage &amp; Zheng the list of information to extract (</w:t>
      </w:r>
      <w:r w:rsidR="00601807" w:rsidRPr="00046865">
        <w:rPr>
          <w:rFonts w:ascii="Times New Roman" w:hAnsi="Times New Roman"/>
          <w:sz w:val="24"/>
          <w:szCs w:val="24"/>
        </w:rPr>
        <w:t xml:space="preserve">key </w:t>
      </w:r>
      <w:r w:rsidRPr="00046865">
        <w:rPr>
          <w:rFonts w:ascii="Times New Roman" w:hAnsi="Times New Roman"/>
          <w:sz w:val="24"/>
          <w:szCs w:val="24"/>
        </w:rPr>
        <w:t>column list, keywords list)</w:t>
      </w:r>
    </w:p>
    <w:p w14:paraId="2F379DB3" w14:textId="04BA87B3" w:rsidR="00046865" w:rsidRDefault="00046865" w:rsidP="0004686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Send ontology</w:t>
      </w:r>
      <w:r w:rsidR="00326BD0">
        <w:rPr>
          <w:rFonts w:ascii="Times New Roman" w:hAnsi="Times New Roman"/>
          <w:sz w:val="24"/>
          <w:szCs w:val="24"/>
        </w:rPr>
        <w:t>/keywords</w:t>
      </w:r>
      <w:r>
        <w:rPr>
          <w:rFonts w:ascii="Times New Roman" w:hAnsi="Times New Roman"/>
          <w:sz w:val="24"/>
          <w:szCs w:val="24"/>
        </w:rPr>
        <w:t xml:space="preserve"> of identifying ALCL</w:t>
      </w:r>
      <w:r w:rsidR="00326BD0">
        <w:rPr>
          <w:rFonts w:ascii="Times New Roman" w:hAnsi="Times New Roman"/>
          <w:sz w:val="24"/>
          <w:szCs w:val="24"/>
        </w:rPr>
        <w:t xml:space="preserve"> records</w:t>
      </w:r>
      <w:r>
        <w:rPr>
          <w:rFonts w:ascii="Times New Roman" w:hAnsi="Times New Roman"/>
          <w:sz w:val="24"/>
          <w:szCs w:val="24"/>
        </w:rPr>
        <w:t xml:space="preserve"> to Yage &amp; Zheng</w:t>
      </w:r>
    </w:p>
    <w:p w14:paraId="38BC863D" w14:textId="5EF788FD" w:rsidR="00326BD0" w:rsidRPr="00046865" w:rsidRDefault="00326BD0" w:rsidP="0004686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 team weekly meeting invite with room# and WebEx</w:t>
      </w:r>
    </w:p>
    <w:p w14:paraId="33074DF2" w14:textId="77777777" w:rsidR="00A633F8" w:rsidRPr="00BE0A90" w:rsidRDefault="00A633F8">
      <w:pPr>
        <w:rPr>
          <w:rFonts w:ascii="Times New Roman" w:hAnsi="Times New Roman"/>
          <w:sz w:val="24"/>
          <w:szCs w:val="24"/>
        </w:rPr>
      </w:pPr>
    </w:p>
    <w:sectPr w:rsidR="00A633F8" w:rsidRPr="00BE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8C0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F3696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2549E"/>
    <w:multiLevelType w:val="hybridMultilevel"/>
    <w:tmpl w:val="7848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6EE3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2253"/>
    <w:multiLevelType w:val="hybridMultilevel"/>
    <w:tmpl w:val="D29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731D9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eng Gong">
    <w15:presenceInfo w15:providerId="Windows Live" w15:userId="2b9bb7f1823052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046865"/>
    <w:rsid w:val="0009455A"/>
    <w:rsid w:val="001C367C"/>
    <w:rsid w:val="00326BD0"/>
    <w:rsid w:val="00402C48"/>
    <w:rsid w:val="00535D51"/>
    <w:rsid w:val="0059465B"/>
    <w:rsid w:val="00601807"/>
    <w:rsid w:val="00951A6F"/>
    <w:rsid w:val="00A633F8"/>
    <w:rsid w:val="00A94BB8"/>
    <w:rsid w:val="00BE0A90"/>
    <w:rsid w:val="00DC1637"/>
    <w:rsid w:val="00F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5CA6"/>
  <w15:docId w15:val="{EC799B67-FF97-41E6-A2D9-9B4B8F26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Jiang</dc:creator>
  <cp:lastModifiedBy>Zheng Gong</cp:lastModifiedBy>
  <cp:revision>3</cp:revision>
  <dcterms:created xsi:type="dcterms:W3CDTF">2017-08-09T20:26:00Z</dcterms:created>
  <dcterms:modified xsi:type="dcterms:W3CDTF">2017-08-15T13:56:00Z</dcterms:modified>
</cp:coreProperties>
</file>